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7F10" w:rsidRDefault="00973522">
      <w:pPr>
        <w:jc w:val="center"/>
        <w:rPr>
          <w:b/>
          <w:sz w:val="28"/>
          <w:szCs w:val="28"/>
        </w:rPr>
      </w:pPr>
      <w:r>
        <w:rPr>
          <w:b/>
          <w:sz w:val="28"/>
          <w:szCs w:val="28"/>
        </w:rPr>
        <w:t>PSI Recommendation</w:t>
      </w:r>
    </w:p>
    <w:p w14:paraId="00000002" w14:textId="77777777" w:rsidR="00D97F10" w:rsidRDefault="00D97F10">
      <w:pPr>
        <w:jc w:val="both"/>
      </w:pPr>
    </w:p>
    <w:p w14:paraId="00000003" w14:textId="77777777" w:rsidR="00D97F10" w:rsidRDefault="00973522">
      <w:pPr>
        <w:jc w:val="right"/>
      </w:pPr>
      <w:r>
        <w:t>Eric W. Deutsch, Institute for Systems Biology</w:t>
      </w:r>
    </w:p>
    <w:p w14:paraId="00000004" w14:textId="77777777" w:rsidR="00D97F10" w:rsidRDefault="00973522">
      <w:pPr>
        <w:jc w:val="right"/>
      </w:pPr>
      <w:r>
        <w:t>Hans Vissers, Waters Corporation</w:t>
      </w:r>
    </w:p>
    <w:p w14:paraId="00000005" w14:textId="77777777" w:rsidR="00D97F10" w:rsidRDefault="00973522">
      <w:pPr>
        <w:jc w:val="right"/>
      </w:pPr>
      <w:r>
        <w:t>Hannes Röst, University of Toronto</w:t>
      </w:r>
    </w:p>
    <w:p w14:paraId="00000006" w14:textId="77777777" w:rsidR="00D97F10" w:rsidRDefault="00973522">
      <w:pPr>
        <w:jc w:val="right"/>
      </w:pPr>
      <w:r>
        <w:t>Matt Chambers, Consultant</w:t>
      </w:r>
    </w:p>
    <w:p w14:paraId="00000007" w14:textId="77777777" w:rsidR="00D97F10" w:rsidRDefault="00973522">
      <w:pPr>
        <w:jc w:val="right"/>
      </w:pPr>
      <w:r>
        <w:t>Andrew Dowsey, University of Bristol</w:t>
      </w:r>
    </w:p>
    <w:p w14:paraId="00000008" w14:textId="77777777" w:rsidR="00D97F10" w:rsidRPr="00CD0929" w:rsidRDefault="00973522">
      <w:pPr>
        <w:jc w:val="right"/>
        <w:rPr>
          <w:lang w:val="fr-FR"/>
        </w:rPr>
      </w:pPr>
      <w:r w:rsidRPr="00CD0929">
        <w:rPr>
          <w:lang w:val="fr-FR"/>
        </w:rPr>
        <w:t>Pierre-Alain Binz, Centre Hospitalier Universitaire Vaudois</w:t>
      </w:r>
    </w:p>
    <w:p w14:paraId="00000009" w14:textId="77777777" w:rsidR="00D97F10" w:rsidRPr="00CD0929" w:rsidRDefault="00D97F10">
      <w:pPr>
        <w:jc w:val="both"/>
        <w:rPr>
          <w:lang w:val="fr-FR"/>
        </w:rPr>
      </w:pPr>
    </w:p>
    <w:p w14:paraId="0000000A" w14:textId="77777777" w:rsidR="00D97F10" w:rsidRPr="00CD0929" w:rsidRDefault="00D97F10">
      <w:pPr>
        <w:jc w:val="both"/>
        <w:rPr>
          <w:lang w:val="fr-FR"/>
        </w:rPr>
      </w:pPr>
    </w:p>
    <w:p w14:paraId="0000000B" w14:textId="77777777" w:rsidR="00D97F10" w:rsidRDefault="00973522">
      <w:pPr>
        <w:jc w:val="both"/>
        <w:rPr>
          <w:b/>
          <w:sz w:val="24"/>
          <w:szCs w:val="24"/>
        </w:rPr>
      </w:pPr>
      <w:r>
        <w:rPr>
          <w:b/>
          <w:sz w:val="24"/>
          <w:szCs w:val="24"/>
        </w:rPr>
        <w:t>Recommendation for encoding data independent acquisition and ion mobility data in mzML 1.1</w:t>
      </w:r>
    </w:p>
    <w:p w14:paraId="0000000C" w14:textId="77777777" w:rsidR="00D97F10" w:rsidRDefault="00D97F10">
      <w:pPr>
        <w:jc w:val="both"/>
      </w:pPr>
    </w:p>
    <w:p w14:paraId="0000000D" w14:textId="77777777" w:rsidR="00D97F10" w:rsidRDefault="00D97F10">
      <w:pPr>
        <w:jc w:val="both"/>
      </w:pPr>
    </w:p>
    <w:p w14:paraId="0000000E" w14:textId="77777777" w:rsidR="00D97F10" w:rsidRDefault="00973522">
      <w:pPr>
        <w:jc w:val="both"/>
        <w:rPr>
          <w:u w:val="single"/>
        </w:rPr>
      </w:pPr>
      <w:r>
        <w:rPr>
          <w:u w:val="single"/>
        </w:rPr>
        <w:t>Status of this document</w:t>
      </w:r>
    </w:p>
    <w:p w14:paraId="0000000F" w14:textId="77777777" w:rsidR="00D97F10" w:rsidRDefault="00D97F10"/>
    <w:p w14:paraId="00000010" w14:textId="77777777" w:rsidR="00D97F10" w:rsidRDefault="00973522">
      <w:r>
        <w:t>DRAFT Version 0.9.5</w:t>
      </w:r>
    </w:p>
    <w:p w14:paraId="00000011" w14:textId="77777777" w:rsidR="00D97F10" w:rsidRDefault="00973522">
      <w:r>
        <w:t>To be versioned as 1.0 upon approval.</w:t>
      </w:r>
    </w:p>
    <w:p w14:paraId="00000012" w14:textId="77777777" w:rsidR="00D97F10" w:rsidRDefault="00D97F10"/>
    <w:p w14:paraId="00000013" w14:textId="77777777" w:rsidR="00D97F10" w:rsidRDefault="00973522">
      <w:pPr>
        <w:pStyle w:val="Heading1"/>
        <w:jc w:val="both"/>
        <w:rPr>
          <w:b w:val="0"/>
          <w:u w:val="single"/>
        </w:rPr>
      </w:pPr>
      <w:bookmarkStart w:id="0" w:name="_heading=h.gjdgxs" w:colFirst="0" w:colLast="0"/>
      <w:bookmarkEnd w:id="0"/>
      <w:r>
        <w:rPr>
          <w:b w:val="0"/>
          <w:u w:val="single"/>
        </w:rPr>
        <w:t>Abstract</w:t>
      </w:r>
    </w:p>
    <w:p w14:paraId="00000014" w14:textId="77777777" w:rsidR="00D97F10" w:rsidRDefault="00D97F10">
      <w:pPr>
        <w:keepNext/>
        <w:pBdr>
          <w:top w:val="nil"/>
          <w:left w:val="nil"/>
          <w:bottom w:val="nil"/>
          <w:right w:val="nil"/>
          <w:between w:val="nil"/>
        </w:pBdr>
        <w:rPr>
          <w:color w:val="000000"/>
        </w:rPr>
      </w:pPr>
    </w:p>
    <w:p w14:paraId="00000015" w14:textId="77777777" w:rsidR="00D97F10" w:rsidRDefault="00973522">
      <w:r>
        <w:t>The Hum</w:t>
      </w:r>
      <w:r>
        <w:t>an Proteome Organisation (HUPO) Proteomics Standards Initiative (PSI) defines community standards for data representation in proteomics to facilitate data comparison, exchange and verification. This document presents a consensus community practice descript</w:t>
      </w:r>
      <w:r>
        <w:t>ion on how to encode the data from various data independent analysis (DIA) workflows, including scanning quadrupole data independent acquisition (SONAR, Waters Corporation) and ion mobility assisted data independent acquisition workflows (HDMSE, Waters Cor</w:t>
      </w:r>
      <w:r>
        <w:t>poration, and diaPASEF, Bruker Daltonik) in the PSI standard format mzML 1.1. Although a schema change from mzML 1.1 to 1.2 was considered, it was determined that the data could be encoded with only the addition of controlled vocabulary terms and the addit</w:t>
      </w:r>
      <w:r>
        <w:t>ional guidance provided in this document, and no schema change was advisable.</w:t>
      </w:r>
    </w:p>
    <w:p w14:paraId="00000016" w14:textId="77777777" w:rsidR="00D97F10" w:rsidRDefault="00D97F10"/>
    <w:p w14:paraId="00000017" w14:textId="77777777" w:rsidR="00D97F10" w:rsidRDefault="00973522">
      <w:pPr>
        <w:jc w:val="both"/>
        <w:rPr>
          <w:u w:val="single"/>
        </w:rPr>
      </w:pPr>
      <w:r>
        <w:rPr>
          <w:u w:val="single"/>
        </w:rPr>
        <w:t>Contents</w:t>
      </w:r>
    </w:p>
    <w:p w14:paraId="00000018" w14:textId="77777777" w:rsidR="00D97F10" w:rsidRDefault="00D97F10">
      <w:pPr>
        <w:jc w:val="both"/>
      </w:pPr>
    </w:p>
    <w:sdt>
      <w:sdtPr>
        <w:id w:val="1807969282"/>
        <w:docPartObj>
          <w:docPartGallery w:val="Table of Contents"/>
          <w:docPartUnique/>
        </w:docPartObj>
      </w:sdtPr>
      <w:sdtEndPr/>
      <w:sdtContent>
        <w:p w14:paraId="00000019" w14:textId="77777777" w:rsidR="00D97F10" w:rsidRDefault="00973522">
          <w:pPr>
            <w:pBdr>
              <w:top w:val="nil"/>
              <w:left w:val="nil"/>
              <w:bottom w:val="nil"/>
              <w:right w:val="nil"/>
              <w:between w:val="nil"/>
            </w:pBdr>
            <w:tabs>
              <w:tab w:val="right" w:pos="9016"/>
            </w:tabs>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Abstract</w:t>
            </w:r>
            <w:r>
              <w:rPr>
                <w:color w:val="000000"/>
              </w:rPr>
              <w:tab/>
              <w:t>1</w:t>
            </w:r>
          </w:hyperlink>
        </w:p>
        <w:p w14:paraId="0000001A"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t>2</w:t>
          </w:r>
          <w:r>
            <w:fldChar w:fldCharType="end"/>
          </w:r>
        </w:p>
        <w:p w14:paraId="0000001B"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Description of the need</w:t>
          </w:r>
          <w:r>
            <w:rPr>
              <w:color w:val="000000"/>
            </w:rPr>
            <w:tab/>
            <w:t>2</w:t>
          </w:r>
          <w:r>
            <w:fldChar w:fldCharType="end"/>
          </w:r>
        </w:p>
        <w:p w14:paraId="0000001C"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tyjcwt">
            <w:r>
              <w:rPr>
                <w:color w:val="000000"/>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Requirements</w:t>
          </w:r>
          <w:r>
            <w:rPr>
              <w:color w:val="000000"/>
            </w:rPr>
            <w:tab/>
            <w:t>2</w:t>
          </w:r>
          <w:r>
            <w:fldChar w:fldCharType="end"/>
          </w:r>
        </w:p>
        <w:p w14:paraId="0000001D"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3dy6vkm">
            <w:r>
              <w:rPr>
                <w:color w:val="000000"/>
              </w:rPr>
              <w:t>1.3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Issues to be addressed</w:t>
          </w:r>
          <w:r>
            <w:rPr>
              <w:color w:val="000000"/>
            </w:rPr>
            <w:tab/>
            <w:t>2</w:t>
          </w:r>
          <w:r>
            <w:fldChar w:fldCharType="end"/>
          </w:r>
        </w:p>
        <w:p w14:paraId="0000001E"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1t3h5sf">
            <w:r>
              <w:rPr>
                <w:color w:val="000000"/>
              </w:rPr>
              <w:t>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Notational Conventions</w:t>
          </w:r>
          <w:r>
            <w:rPr>
              <w:color w:val="000000"/>
            </w:rPr>
            <w:tab/>
            <w:t>2</w:t>
          </w:r>
          <w:r>
            <w:fldChar w:fldCharType="end"/>
          </w:r>
        </w:p>
        <w:p w14:paraId="0000001F"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2s8eyo1">
            <w:r>
              <w:rPr>
                <w:color w:val="000000"/>
              </w:rPr>
              <w:t>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The Format Implementation</w:t>
          </w:r>
          <w:r>
            <w:rPr>
              <w:color w:val="000000"/>
            </w:rPr>
            <w:tab/>
            <w:t>3</w:t>
          </w:r>
          <w:r>
            <w:fldChar w:fldCharType="end"/>
          </w:r>
        </w:p>
        <w:p w14:paraId="00000020"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17dp8vu">
            <w:r>
              <w:rPr>
                <w:color w:val="000000"/>
              </w:rPr>
              <w:t>3.1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The documentation</w:t>
          </w:r>
          <w:r>
            <w:rPr>
              <w:color w:val="000000"/>
            </w:rPr>
            <w:tab/>
            <w:t>3</w:t>
          </w:r>
          <w:r>
            <w:fldChar w:fldCharType="end"/>
          </w:r>
        </w:p>
        <w:p w14:paraId="00000021"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3rdcrjn">
            <w:r>
              <w:rPr>
                <w:color w:val="000000"/>
              </w:rPr>
              <w:t>3.2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Relationship to other specifications</w:t>
          </w:r>
          <w:r>
            <w:rPr>
              <w:color w:val="000000"/>
            </w:rPr>
            <w:tab/>
            <w:t>3</w:t>
          </w:r>
          <w:r>
            <w:fldChar w:fldCharType="end"/>
          </w:r>
        </w:p>
        <w:p w14:paraId="00000022"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26in1rg">
            <w:r>
              <w:rPr>
                <w:color w:val="000000"/>
              </w:rPr>
              <w:t>3.3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Adjustments for raw DIA data such as SONAR, HDMSE, or diaPASEF data</w:t>
          </w:r>
          <w:r>
            <w:rPr>
              <w:color w:val="000000"/>
            </w:rPr>
            <w:tab/>
            <w:t>3</w:t>
          </w:r>
          <w:r>
            <w:fldChar w:fldCharType="end"/>
          </w:r>
        </w:p>
        <w:p w14:paraId="00000023"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lnxbz9">
            <w:r>
              <w:rPr>
                <w:color w:val="000000"/>
              </w:rPr>
              <w:t>3.4</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Adjustments for deconvoluted DIA data such as SONAR or HDMSE data</w:t>
          </w:r>
          <w:r>
            <w:rPr>
              <w:color w:val="000000"/>
            </w:rPr>
            <w:tab/>
            <w:t>4</w:t>
          </w:r>
          <w:r>
            <w:fldChar w:fldCharType="end"/>
          </w:r>
        </w:p>
        <w:p w14:paraId="00000024"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35nkun2">
            <w:r>
              <w:rPr>
                <w:color w:val="000000"/>
              </w:rPr>
              <w:t>3.5</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Adjustments for differentiating between low and high energy scans</w:t>
          </w:r>
          <w:r>
            <w:rPr>
              <w:color w:val="000000"/>
            </w:rPr>
            <w:tab/>
            <w:t>5</w:t>
          </w:r>
          <w:r>
            <w:fldChar w:fldCharType="end"/>
          </w:r>
        </w:p>
        <w:p w14:paraId="00000025"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1ksv4uv">
            <w:r>
              <w:rPr>
                <w:color w:val="000000"/>
              </w:rPr>
              <w:t>3.6</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Adjustments for front-end ion mobility filtering</w:t>
          </w:r>
          <w:r>
            <w:rPr>
              <w:color w:val="000000"/>
            </w:rPr>
            <w:tab/>
            <w:t>5</w:t>
          </w:r>
          <w:r>
            <w:fldChar w:fldCharType="end"/>
          </w:r>
        </w:p>
        <w:p w14:paraId="00000026"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44sinio">
            <w:r>
              <w:rPr>
                <w:color w:val="000000"/>
              </w:rPr>
              <w:t>3.7</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Parallel subsampled data arrays</w:t>
          </w:r>
          <w:r>
            <w:rPr>
              <w:color w:val="000000"/>
            </w:rPr>
            <w:tab/>
            <w:t>6</w:t>
          </w:r>
          <w:r>
            <w:fldChar w:fldCharType="end"/>
          </w:r>
        </w:p>
        <w:p w14:paraId="00000027" w14:textId="77777777" w:rsidR="00D97F10" w:rsidRDefault="00973522">
          <w:pPr>
            <w:pBdr>
              <w:top w:val="nil"/>
              <w:left w:val="nil"/>
              <w:bottom w:val="nil"/>
              <w:right w:val="nil"/>
              <w:between w:val="nil"/>
            </w:pBdr>
            <w:tabs>
              <w:tab w:val="left" w:pos="800"/>
              <w:tab w:val="right" w:pos="9016"/>
            </w:tabs>
            <w:ind w:left="200"/>
            <w:rPr>
              <w:rFonts w:ascii="Calibri" w:eastAsia="Calibri" w:hAnsi="Calibri" w:cs="Calibri"/>
              <w:color w:val="000000"/>
              <w:sz w:val="22"/>
              <w:szCs w:val="22"/>
            </w:rPr>
          </w:pPr>
          <w:hyperlink w:anchor="_heading=h.2jxsxqh">
            <w:r>
              <w:rPr>
                <w:color w:val="000000"/>
              </w:rPr>
              <w:t>3.8</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Additional compression types</w:t>
          </w:r>
          <w:r>
            <w:rPr>
              <w:color w:val="000000"/>
            </w:rPr>
            <w:tab/>
            <w:t>6</w:t>
          </w:r>
          <w:r>
            <w:fldChar w:fldCharType="end"/>
          </w:r>
        </w:p>
        <w:p w14:paraId="00000028"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z337ya">
            <w:r>
              <w:rPr>
                <w:color w:val="000000"/>
              </w:rPr>
              <w:t>4.</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Authors Information</w:t>
          </w:r>
          <w:r>
            <w:rPr>
              <w:color w:val="000000"/>
            </w:rPr>
            <w:tab/>
            <w:t>7</w:t>
          </w:r>
          <w:r>
            <w:fldChar w:fldCharType="end"/>
          </w:r>
        </w:p>
        <w:p w14:paraId="00000029"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3j2qqm3">
            <w:r>
              <w:rPr>
                <w:color w:val="000000"/>
              </w:rPr>
              <w:t>5.</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Contributors</w:t>
          </w:r>
          <w:r>
            <w:rPr>
              <w:color w:val="000000"/>
            </w:rPr>
            <w:tab/>
            <w:t>7</w:t>
          </w:r>
          <w:r>
            <w:fldChar w:fldCharType="end"/>
          </w:r>
        </w:p>
        <w:p w14:paraId="0000002A"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1y810tw">
            <w:r>
              <w:rPr>
                <w:color w:val="000000"/>
              </w:rPr>
              <w:t>6.</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Intellectual Property Statement</w:t>
          </w:r>
          <w:r>
            <w:rPr>
              <w:color w:val="000000"/>
            </w:rPr>
            <w:tab/>
            <w:t>7</w:t>
          </w:r>
          <w:r>
            <w:fldChar w:fldCharType="end"/>
          </w:r>
        </w:p>
        <w:p w14:paraId="0000002B"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4i7ojhp">
            <w:r>
              <w:rPr>
                <w:color w:val="000000"/>
              </w:rPr>
              <w:t>7.</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Copyright Notice</w:t>
          </w:r>
          <w:r>
            <w:rPr>
              <w:color w:val="000000"/>
            </w:rPr>
            <w:tab/>
            <w:t>8</w:t>
          </w:r>
          <w:r>
            <w:fldChar w:fldCharType="end"/>
          </w:r>
        </w:p>
        <w:p w14:paraId="0000002C"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2bn6wsx">
            <w:r>
              <w:rPr>
                <w:color w:val="000000"/>
              </w:rPr>
              <w:t>8.</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rPr>
            <w:t>Glossary</w:t>
          </w:r>
          <w:r>
            <w:rPr>
              <w:color w:val="000000"/>
            </w:rPr>
            <w:tab/>
            <w:t>8</w:t>
          </w:r>
          <w:r>
            <w:fldChar w:fldCharType="end"/>
          </w:r>
        </w:p>
        <w:p w14:paraId="0000002D" w14:textId="77777777" w:rsidR="00D97F10" w:rsidRDefault="00973522">
          <w:pPr>
            <w:pBdr>
              <w:top w:val="nil"/>
              <w:left w:val="nil"/>
              <w:bottom w:val="nil"/>
              <w:right w:val="nil"/>
              <w:between w:val="nil"/>
            </w:pBdr>
            <w:tabs>
              <w:tab w:val="left" w:pos="400"/>
              <w:tab w:val="right" w:pos="9016"/>
            </w:tabs>
            <w:rPr>
              <w:rFonts w:ascii="Calibri" w:eastAsia="Calibri" w:hAnsi="Calibri" w:cs="Calibri"/>
              <w:color w:val="000000"/>
              <w:sz w:val="22"/>
              <w:szCs w:val="22"/>
            </w:rPr>
          </w:pPr>
          <w:hyperlink w:anchor="_heading=h.qsh70q">
            <w:r>
              <w:rPr>
                <w:color w:val="000000"/>
              </w:rPr>
              <w:t>9.</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References</w:t>
          </w:r>
          <w:r>
            <w:rPr>
              <w:color w:val="000000"/>
            </w:rPr>
            <w:tab/>
            <w:t>8</w:t>
          </w:r>
          <w:r>
            <w:fldChar w:fldCharType="end"/>
          </w:r>
          <w:r>
            <w:fldChar w:fldCharType="end"/>
          </w:r>
        </w:p>
      </w:sdtContent>
    </w:sdt>
    <w:p w14:paraId="0000002E" w14:textId="77777777" w:rsidR="00D97F10" w:rsidRDefault="00D97F10">
      <w:pPr>
        <w:pStyle w:val="Heading1"/>
        <w:ind w:left="360"/>
        <w:jc w:val="both"/>
      </w:pPr>
    </w:p>
    <w:p w14:paraId="0000002F" w14:textId="77777777" w:rsidR="00D97F10" w:rsidRDefault="00973522">
      <w:pPr>
        <w:pStyle w:val="Heading1"/>
        <w:numPr>
          <w:ilvl w:val="0"/>
          <w:numId w:val="2"/>
        </w:numPr>
        <w:jc w:val="both"/>
      </w:pPr>
      <w:bookmarkStart w:id="1" w:name="_heading=h.30j0zll" w:colFirst="0" w:colLast="0"/>
      <w:bookmarkEnd w:id="1"/>
      <w:r>
        <w:t>Introduction</w:t>
      </w:r>
    </w:p>
    <w:p w14:paraId="00000030" w14:textId="77777777" w:rsidR="00D97F10" w:rsidRDefault="00D97F10">
      <w:pPr>
        <w:keepNext/>
        <w:pBdr>
          <w:top w:val="nil"/>
          <w:left w:val="nil"/>
          <w:bottom w:val="nil"/>
          <w:right w:val="nil"/>
          <w:between w:val="nil"/>
        </w:pBdr>
        <w:jc w:val="both"/>
        <w:rPr>
          <w:color w:val="000000"/>
        </w:rPr>
      </w:pPr>
    </w:p>
    <w:p w14:paraId="00000031" w14:textId="77777777" w:rsidR="00D97F10" w:rsidRDefault="00973522">
      <w:pPr>
        <w:pStyle w:val="Heading2"/>
        <w:numPr>
          <w:ilvl w:val="1"/>
          <w:numId w:val="2"/>
        </w:numPr>
        <w:jc w:val="both"/>
      </w:pPr>
      <w:bookmarkStart w:id="2" w:name="_heading=h.1fob9te" w:colFirst="0" w:colLast="0"/>
      <w:bookmarkEnd w:id="2"/>
      <w:r>
        <w:t>Description of the need</w:t>
      </w:r>
    </w:p>
    <w:p w14:paraId="00000032" w14:textId="77777777" w:rsidR="00D97F10" w:rsidRDefault="00D97F10">
      <w:pPr>
        <w:jc w:val="both"/>
      </w:pPr>
    </w:p>
    <w:p w14:paraId="00000033" w14:textId="77777777" w:rsidR="00D97F10" w:rsidRDefault="00973522">
      <w:pPr>
        <w:jc w:val="both"/>
      </w:pPr>
      <w:bookmarkStart w:id="3" w:name="_heading=h.3znysh7" w:colFirst="0" w:colLast="0"/>
      <w:bookmarkEnd w:id="3"/>
      <w:r>
        <w:t>The mzML format (1) is an open, comprehensive XML-based format for encoding mass spectrometer output data. It is the only such format approved by the Human Proteome Organization (HUPO) Proteomics Standards Initiative (PSI). The format has remained stable a</w:t>
      </w:r>
      <w:r>
        <w:t>nd unchanged since the mzML 1.1 release in June 2009, although the addition of controlled vocabulary (CV) terms to the PSI-MS CV (2) have enabled it to encode data from new workflows since its release.</w:t>
      </w:r>
    </w:p>
    <w:p w14:paraId="00000034" w14:textId="77777777" w:rsidR="00D97F10" w:rsidRDefault="00D97F10">
      <w:pPr>
        <w:jc w:val="both"/>
      </w:pPr>
    </w:p>
    <w:p w14:paraId="00000035" w14:textId="77777777" w:rsidR="00D97F10" w:rsidRDefault="00973522">
      <w:pPr>
        <w:jc w:val="both"/>
      </w:pPr>
      <w:bookmarkStart w:id="4" w:name="_heading=h.2et92p0" w:colFirst="0" w:colLast="0"/>
      <w:bookmarkEnd w:id="4"/>
      <w:r>
        <w:t>Recently developed workflows by Waters Corporation in</w:t>
      </w:r>
      <w:r>
        <w:t>clude SONAR (scanning quadrupole data independent acquisition) (3) and HDMSE (ion mobility assisted data independent acquisition) (4</w:t>
      </w:r>
      <w:proofErr w:type="gramStart"/>
      <w:r>
        <w:t>),and</w:t>
      </w:r>
      <w:proofErr w:type="gramEnd"/>
      <w:r>
        <w:t xml:space="preserve"> Parallel accumulation – serial fragmentation combined with data-independent acquisition (diaPASEF) (5). It has become </w:t>
      </w:r>
      <w:r>
        <w:t>important to clarify how data from these workflows SHOULD be encoded in the mzML 1.1 format to minimize differences in implementation amongst software packages that can properly handle these workflows. There are two primary forms of the data from these two</w:t>
      </w:r>
      <w:r>
        <w:t xml:space="preserve"> workflows: the original high dimensional data and the reduced-dimensionality deconvoluted data. Although the primary driver of these requirements has been from Waters Corporation and Bruker Daltonik, it is desirable to describe these new technologies in s</w:t>
      </w:r>
      <w:r>
        <w:t>omewhat generic terms that can apply to similar technologies from other vendors.</w:t>
      </w:r>
    </w:p>
    <w:p w14:paraId="00000036" w14:textId="77777777" w:rsidR="00D97F10" w:rsidRDefault="00D97F10">
      <w:pPr>
        <w:jc w:val="both"/>
      </w:pPr>
    </w:p>
    <w:p w14:paraId="00000037" w14:textId="77777777" w:rsidR="00D97F10" w:rsidRDefault="00D97F10">
      <w:pPr>
        <w:jc w:val="both"/>
      </w:pPr>
    </w:p>
    <w:p w14:paraId="00000038" w14:textId="77777777" w:rsidR="00D97F10" w:rsidRDefault="00973522">
      <w:pPr>
        <w:pStyle w:val="Heading2"/>
        <w:numPr>
          <w:ilvl w:val="1"/>
          <w:numId w:val="2"/>
        </w:numPr>
        <w:jc w:val="both"/>
      </w:pPr>
      <w:bookmarkStart w:id="5" w:name="_heading=h.tyjcwt" w:colFirst="0" w:colLast="0"/>
      <w:bookmarkEnd w:id="5"/>
      <w:r>
        <w:t>Requirements</w:t>
      </w:r>
    </w:p>
    <w:p w14:paraId="00000039" w14:textId="77777777" w:rsidR="00D97F10" w:rsidRDefault="00D97F10">
      <w:pPr>
        <w:jc w:val="both"/>
      </w:pPr>
    </w:p>
    <w:p w14:paraId="0000003A" w14:textId="77777777" w:rsidR="00D97F10" w:rsidRDefault="00973522">
      <w:pPr>
        <w:jc w:val="both"/>
      </w:pPr>
      <w:r>
        <w:t>The main requirements to be fulfilled are:</w:t>
      </w:r>
    </w:p>
    <w:p w14:paraId="0000003B" w14:textId="77777777" w:rsidR="00D97F10" w:rsidRDefault="00D97F10">
      <w:pPr>
        <w:jc w:val="both"/>
      </w:pPr>
    </w:p>
    <w:p w14:paraId="0000003C" w14:textId="77777777" w:rsidR="00D97F10" w:rsidRDefault="00973522">
      <w:pPr>
        <w:numPr>
          <w:ilvl w:val="0"/>
          <w:numId w:val="1"/>
        </w:numPr>
        <w:jc w:val="both"/>
      </w:pPr>
      <w:r>
        <w:t xml:space="preserve">Provide a clear single recommended way to encode and interpret the raw output data from SONAR, HDMSE, diaPASEF and </w:t>
      </w:r>
      <w:r>
        <w:t>similar data-independent acquisition (DIA) workflows in mzML 1.1.</w:t>
      </w:r>
    </w:p>
    <w:p w14:paraId="0000003D" w14:textId="77777777" w:rsidR="00D97F10" w:rsidRDefault="00D97F10">
      <w:pPr>
        <w:ind w:left="1080"/>
        <w:jc w:val="both"/>
      </w:pPr>
    </w:p>
    <w:p w14:paraId="0000003E" w14:textId="77777777" w:rsidR="00D97F10" w:rsidRDefault="00973522">
      <w:pPr>
        <w:numPr>
          <w:ilvl w:val="0"/>
          <w:numId w:val="1"/>
        </w:numPr>
        <w:jc w:val="both"/>
      </w:pPr>
      <w:r>
        <w:t>Provide a clear single recommended way to encode and interpret the deconvoluted data from SONAR, HDMSE, and similar DIA workflows in mzML 1.1.</w:t>
      </w:r>
    </w:p>
    <w:p w14:paraId="0000003F" w14:textId="77777777" w:rsidR="00D97F10" w:rsidRDefault="00D97F10">
      <w:pPr>
        <w:ind w:left="1080"/>
        <w:jc w:val="both"/>
      </w:pPr>
    </w:p>
    <w:p w14:paraId="00000040" w14:textId="77777777" w:rsidR="00D97F10" w:rsidRDefault="00973522">
      <w:pPr>
        <w:numPr>
          <w:ilvl w:val="0"/>
          <w:numId w:val="1"/>
        </w:numPr>
        <w:jc w:val="both"/>
      </w:pPr>
      <w:r>
        <w:t>Encode the aforementioned information without</w:t>
      </w:r>
      <w:r>
        <w:t xml:space="preserve"> changing the XML schema.</w:t>
      </w:r>
    </w:p>
    <w:p w14:paraId="00000041" w14:textId="77777777" w:rsidR="00D97F10" w:rsidRDefault="00D97F10">
      <w:pPr>
        <w:jc w:val="both"/>
      </w:pPr>
    </w:p>
    <w:p w14:paraId="00000042" w14:textId="77777777" w:rsidR="00D97F10" w:rsidRDefault="00D97F10">
      <w:pPr>
        <w:jc w:val="both"/>
      </w:pPr>
    </w:p>
    <w:p w14:paraId="00000043" w14:textId="77777777" w:rsidR="00D97F10" w:rsidRDefault="00D97F10">
      <w:pPr>
        <w:jc w:val="both"/>
      </w:pPr>
    </w:p>
    <w:p w14:paraId="00000044" w14:textId="77777777" w:rsidR="00D97F10" w:rsidRDefault="00973522">
      <w:pPr>
        <w:pStyle w:val="Heading2"/>
        <w:numPr>
          <w:ilvl w:val="1"/>
          <w:numId w:val="2"/>
        </w:numPr>
        <w:jc w:val="both"/>
      </w:pPr>
      <w:bookmarkStart w:id="6" w:name="_heading=h.3dy6vkm" w:colFirst="0" w:colLast="0"/>
      <w:bookmarkEnd w:id="6"/>
      <w:r>
        <w:t>Issues to be addressed</w:t>
      </w:r>
    </w:p>
    <w:p w14:paraId="00000045" w14:textId="77777777" w:rsidR="00D97F10" w:rsidRDefault="00D97F10">
      <w:pPr>
        <w:jc w:val="both"/>
      </w:pPr>
    </w:p>
    <w:p w14:paraId="00000046" w14:textId="77777777" w:rsidR="00D97F10" w:rsidRDefault="00973522">
      <w:pPr>
        <w:jc w:val="both"/>
      </w:pPr>
      <w:r>
        <w:t>The main issues to be addressed by the recommendation are:</w:t>
      </w:r>
    </w:p>
    <w:p w14:paraId="00000047" w14:textId="77777777" w:rsidR="00D97F10" w:rsidRDefault="00D97F10">
      <w:pPr>
        <w:ind w:left="360"/>
        <w:jc w:val="both"/>
      </w:pPr>
    </w:p>
    <w:p w14:paraId="00000048" w14:textId="77777777" w:rsidR="00D97F10" w:rsidRDefault="00973522">
      <w:pPr>
        <w:numPr>
          <w:ilvl w:val="0"/>
          <w:numId w:val="3"/>
        </w:numPr>
        <w:jc w:val="both"/>
      </w:pPr>
      <w:r>
        <w:t>The only issue to be addressed is the potential confusion or ambiguity on how the aforementioned data types are encoded in mzML 1.1.</w:t>
      </w:r>
    </w:p>
    <w:p w14:paraId="00000049" w14:textId="77777777" w:rsidR="00D97F10" w:rsidRDefault="00D97F10">
      <w:pPr>
        <w:jc w:val="both"/>
      </w:pPr>
    </w:p>
    <w:p w14:paraId="0000004A" w14:textId="77777777" w:rsidR="00D97F10" w:rsidRDefault="00D97F10">
      <w:pPr>
        <w:jc w:val="both"/>
      </w:pPr>
    </w:p>
    <w:p w14:paraId="0000004B" w14:textId="77777777" w:rsidR="00D97F10" w:rsidRDefault="00973522">
      <w:pPr>
        <w:pStyle w:val="Heading1"/>
        <w:numPr>
          <w:ilvl w:val="0"/>
          <w:numId w:val="2"/>
        </w:numPr>
        <w:jc w:val="both"/>
      </w:pPr>
      <w:bookmarkStart w:id="7" w:name="_heading=h.1t3h5sf" w:colFirst="0" w:colLast="0"/>
      <w:bookmarkEnd w:id="7"/>
      <w:r>
        <w:t>Notational Conventions</w:t>
      </w:r>
    </w:p>
    <w:p w14:paraId="0000004C" w14:textId="77777777" w:rsidR="00D97F10" w:rsidRDefault="00D97F10">
      <w:pPr>
        <w:jc w:val="both"/>
      </w:pPr>
    </w:p>
    <w:p w14:paraId="0000004D" w14:textId="77777777" w:rsidR="00D97F10" w:rsidRDefault="00973522">
      <w:pPr>
        <w:jc w:val="both"/>
      </w:pPr>
      <w:bookmarkStart w:id="8" w:name="_heading=h.4d34og8" w:colFirst="0" w:colLast="0"/>
      <w:bookmarkEnd w:id="8"/>
      <w:r>
        <w:t>The key words “</w:t>
      </w:r>
      <w:proofErr w:type="gramStart"/>
      <w:r>
        <w:t>MUST“</w:t>
      </w:r>
      <w:proofErr w:type="gramEnd"/>
      <w:r>
        <w:t>, “MUST NOT”, “REQUIRED”, “SHALL”, “SHALL NOT”, “SHOULD”, “SHOULD NOT”, “RECO</w:t>
      </w:r>
      <w:r>
        <w:t>MMENDED”, “MAY”, and “OPTIONAL” are to be interpreted as described in RFC 2119 (6).</w:t>
      </w:r>
    </w:p>
    <w:p w14:paraId="0000004E" w14:textId="77777777" w:rsidR="00D97F10" w:rsidRDefault="00D97F10">
      <w:pPr>
        <w:jc w:val="both"/>
      </w:pPr>
      <w:bookmarkStart w:id="9" w:name="_heading=h.lssk0am4g8pv" w:colFirst="0" w:colLast="0"/>
      <w:bookmarkEnd w:id="9"/>
    </w:p>
    <w:p w14:paraId="0000004F" w14:textId="77777777" w:rsidR="00D97F10" w:rsidRDefault="00973522">
      <w:pPr>
        <w:jc w:val="both"/>
      </w:pPr>
      <w:bookmarkStart w:id="10" w:name="_heading=h.h1dcexwkeycb" w:colFirst="0" w:colLast="0"/>
      <w:bookmarkEnd w:id="10"/>
      <w:r>
        <w:t>Essentially, “MUST” denotes REQUIRED, “SHOULD” denotes recommended, “MAY” denotes optional.</w:t>
      </w:r>
    </w:p>
    <w:p w14:paraId="00000050" w14:textId="77777777" w:rsidR="00D97F10" w:rsidRDefault="00D97F10">
      <w:pPr>
        <w:pStyle w:val="Heading1"/>
        <w:jc w:val="both"/>
      </w:pPr>
    </w:p>
    <w:p w14:paraId="00000051" w14:textId="77777777" w:rsidR="00D97F10" w:rsidRDefault="00973522">
      <w:pPr>
        <w:pStyle w:val="Heading1"/>
        <w:numPr>
          <w:ilvl w:val="0"/>
          <w:numId w:val="2"/>
        </w:numPr>
        <w:jc w:val="both"/>
      </w:pPr>
      <w:bookmarkStart w:id="11" w:name="_heading=h.2s8eyo1" w:colFirst="0" w:colLast="0"/>
      <w:bookmarkEnd w:id="11"/>
      <w:r>
        <w:t>The Format Implementation</w:t>
      </w:r>
    </w:p>
    <w:p w14:paraId="00000052" w14:textId="77777777" w:rsidR="00D97F10" w:rsidRDefault="00D97F10">
      <w:pPr>
        <w:keepNext/>
        <w:pBdr>
          <w:top w:val="nil"/>
          <w:left w:val="nil"/>
          <w:bottom w:val="nil"/>
          <w:right w:val="nil"/>
          <w:between w:val="nil"/>
        </w:pBdr>
        <w:jc w:val="both"/>
        <w:rPr>
          <w:color w:val="000000"/>
        </w:rPr>
      </w:pPr>
    </w:p>
    <w:p w14:paraId="00000053" w14:textId="77777777" w:rsidR="00D97F10" w:rsidRDefault="00973522">
      <w:pPr>
        <w:pStyle w:val="Heading2"/>
        <w:numPr>
          <w:ilvl w:val="1"/>
          <w:numId w:val="2"/>
        </w:numPr>
        <w:jc w:val="both"/>
      </w:pPr>
      <w:bookmarkStart w:id="12" w:name="_heading=h.17dp8vu" w:colFirst="0" w:colLast="0"/>
      <w:bookmarkEnd w:id="12"/>
      <w:r>
        <w:t>The documentation</w:t>
      </w:r>
    </w:p>
    <w:p w14:paraId="00000054" w14:textId="77777777" w:rsidR="00D97F10" w:rsidRDefault="00D97F10">
      <w:pPr>
        <w:keepNext/>
        <w:pBdr>
          <w:top w:val="nil"/>
          <w:left w:val="nil"/>
          <w:bottom w:val="nil"/>
          <w:right w:val="nil"/>
          <w:between w:val="nil"/>
        </w:pBdr>
        <w:jc w:val="both"/>
        <w:rPr>
          <w:color w:val="000000"/>
        </w:rPr>
      </w:pPr>
    </w:p>
    <w:p w14:paraId="00000055" w14:textId="77777777" w:rsidR="00D97F10" w:rsidRDefault="00973522">
      <w:pPr>
        <w:jc w:val="both"/>
      </w:pPr>
      <w:r>
        <w:t>All information for this best pr</w:t>
      </w:r>
      <w:r>
        <w:t>actice recommendation is provided in this document. Potential updates to this document or other follow-on recommendations for other workflows are provided at the mzML documentation page at the HUPO-PSI website (</w:t>
      </w:r>
      <w:hyperlink r:id="rId8">
        <w:r>
          <w:rPr>
            <w:color w:val="0000FF"/>
            <w:u w:val="single"/>
          </w:rPr>
          <w:t>http://www.psidev.info/mzML</w:t>
        </w:r>
      </w:hyperlink>
      <w:r>
        <w:t>).</w:t>
      </w:r>
    </w:p>
    <w:p w14:paraId="00000056" w14:textId="77777777" w:rsidR="00D97F10" w:rsidRDefault="00D97F10">
      <w:pPr>
        <w:jc w:val="both"/>
      </w:pPr>
    </w:p>
    <w:p w14:paraId="00000057" w14:textId="77777777" w:rsidR="00D97F10" w:rsidRDefault="00D97F10">
      <w:pPr>
        <w:keepNext/>
        <w:pBdr>
          <w:top w:val="nil"/>
          <w:left w:val="nil"/>
          <w:bottom w:val="nil"/>
          <w:right w:val="nil"/>
          <w:between w:val="nil"/>
        </w:pBdr>
        <w:jc w:val="both"/>
        <w:rPr>
          <w:color w:val="000000"/>
        </w:rPr>
      </w:pPr>
    </w:p>
    <w:p w14:paraId="00000058" w14:textId="77777777" w:rsidR="00D97F10" w:rsidRDefault="00973522">
      <w:pPr>
        <w:pStyle w:val="Heading2"/>
        <w:numPr>
          <w:ilvl w:val="1"/>
          <w:numId w:val="2"/>
        </w:numPr>
        <w:jc w:val="both"/>
      </w:pPr>
      <w:bookmarkStart w:id="13" w:name="_heading=h.3rdcrjn" w:colFirst="0" w:colLast="0"/>
      <w:bookmarkEnd w:id="13"/>
      <w:r>
        <w:t>Relationship to other specifications</w:t>
      </w:r>
    </w:p>
    <w:p w14:paraId="00000059" w14:textId="77777777" w:rsidR="00D97F10" w:rsidRDefault="00D97F10">
      <w:pPr>
        <w:jc w:val="both"/>
      </w:pPr>
    </w:p>
    <w:p w14:paraId="0000005A" w14:textId="77777777" w:rsidR="00D97F10" w:rsidRDefault="00973522">
      <w:pPr>
        <w:jc w:val="both"/>
      </w:pPr>
      <w:r>
        <w:t xml:space="preserve">This recommendation is a direct addendum to the main mzML 1.1 specification, which can be found at </w:t>
      </w:r>
      <w:hyperlink r:id="rId9">
        <w:r>
          <w:rPr>
            <w:color w:val="0000FF"/>
            <w:u w:val="single"/>
          </w:rPr>
          <w:t>http://www.psidev.info/mzML</w:t>
        </w:r>
      </w:hyperlink>
      <w:r>
        <w:t>.</w:t>
      </w:r>
    </w:p>
    <w:p w14:paraId="0000005B" w14:textId="77777777" w:rsidR="00D97F10" w:rsidRDefault="00D97F10">
      <w:pPr>
        <w:jc w:val="both"/>
      </w:pPr>
    </w:p>
    <w:p w14:paraId="0000005C" w14:textId="77777777" w:rsidR="00D97F10" w:rsidRDefault="00D97F10">
      <w:pPr>
        <w:jc w:val="both"/>
      </w:pPr>
    </w:p>
    <w:p w14:paraId="0000005D" w14:textId="77777777" w:rsidR="00D97F10" w:rsidRDefault="00973522">
      <w:pPr>
        <w:pStyle w:val="Heading2"/>
        <w:numPr>
          <w:ilvl w:val="1"/>
          <w:numId w:val="2"/>
        </w:numPr>
        <w:jc w:val="both"/>
      </w:pPr>
      <w:bookmarkStart w:id="14" w:name="_heading=h.26in1rg" w:colFirst="0" w:colLast="0"/>
      <w:bookmarkEnd w:id="14"/>
      <w:r>
        <w:t xml:space="preserve"> Adjustments for raw DIA data such as </w:t>
      </w:r>
      <w:sdt>
        <w:sdtPr>
          <w:tag w:val="goog_rdk_0"/>
          <w:id w:val="-307089218"/>
        </w:sdtPr>
        <w:sdtEndPr/>
        <w:sdtContent>
          <w:commentRangeStart w:id="15"/>
        </w:sdtContent>
      </w:sdt>
      <w:r>
        <w:t>SONAR</w:t>
      </w:r>
      <w:commentRangeEnd w:id="15"/>
      <w:r>
        <w:commentReference w:id="15"/>
      </w:r>
      <w:r>
        <w:t>, HDMSE, or diaPASEF data</w:t>
      </w:r>
    </w:p>
    <w:p w14:paraId="0000005E" w14:textId="77777777" w:rsidR="00D97F10" w:rsidRDefault="00D97F10">
      <w:pPr>
        <w:jc w:val="both"/>
      </w:pPr>
    </w:p>
    <w:p w14:paraId="0000005F" w14:textId="77777777" w:rsidR="00D97F10" w:rsidRDefault="00973522">
      <w:pPr>
        <w:jc w:val="both"/>
      </w:pPr>
      <w:r>
        <w:t>When</w:t>
      </w:r>
      <w:r>
        <w:t xml:space="preserve"> raw (</w:t>
      </w:r>
      <w:proofErr w:type="gramStart"/>
      <w:r>
        <w:t>i.e.</w:t>
      </w:r>
      <w:proofErr w:type="gramEnd"/>
      <w:r>
        <w:t xml:space="preserve"> not deconvolved) data from SONAR, HDMSE, diaPASEF or similar workflows are encoded in mzML, the file content header SHOULD contain one or more of the following CV term sets, depending on the appropriate workflow:</w:t>
      </w:r>
    </w:p>
    <w:p w14:paraId="00000060" w14:textId="77777777" w:rsidR="00D97F10" w:rsidRDefault="00D97F10">
      <w:pPr>
        <w:jc w:val="both"/>
      </w:pPr>
    </w:p>
    <w:tbl>
      <w:tblPr>
        <w:tblStyle w:val="a"/>
        <w:tblW w:w="90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34"/>
        <w:gridCol w:w="3780"/>
        <w:gridCol w:w="3805"/>
      </w:tblGrid>
      <w:tr w:rsidR="00D97F10" w14:paraId="28F22852" w14:textId="77777777" w:rsidTr="00D97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61" w14:textId="77777777" w:rsidR="00D97F10" w:rsidRDefault="00973522">
            <w:pPr>
              <w:jc w:val="both"/>
            </w:pPr>
            <w:r>
              <w:t>Workflow</w:t>
            </w:r>
          </w:p>
        </w:tc>
        <w:tc>
          <w:tcPr>
            <w:tcW w:w="3780" w:type="dxa"/>
            <w:tcMar>
              <w:left w:w="108" w:type="dxa"/>
            </w:tcMar>
          </w:tcPr>
          <w:p w14:paraId="00000062" w14:textId="77777777" w:rsidR="00D97F10" w:rsidRDefault="00973522">
            <w:pPr>
              <w:jc w:val="both"/>
              <w:cnfStyle w:val="100000000000" w:firstRow="1" w:lastRow="0" w:firstColumn="0" w:lastColumn="0" w:oddVBand="0" w:evenVBand="0" w:oddHBand="0" w:evenHBand="0" w:firstRowFirstColumn="0" w:firstRowLastColumn="0" w:lastRowFirstColumn="0" w:lastRowLastColumn="0"/>
            </w:pPr>
            <w:r>
              <w:t>Description</w:t>
            </w:r>
          </w:p>
        </w:tc>
        <w:tc>
          <w:tcPr>
            <w:tcW w:w="3805" w:type="dxa"/>
            <w:tcMar>
              <w:left w:w="108" w:type="dxa"/>
            </w:tcMar>
          </w:tcPr>
          <w:p w14:paraId="00000063" w14:textId="77777777" w:rsidR="00D97F10" w:rsidRDefault="00973522">
            <w:pPr>
              <w:jc w:val="both"/>
              <w:cnfStyle w:val="100000000000" w:firstRow="1" w:lastRow="0" w:firstColumn="0" w:lastColumn="0" w:oddVBand="0" w:evenVBand="0" w:oddHBand="0" w:evenHBand="0" w:firstRowFirstColumn="0" w:firstRowLastColumn="0" w:lastRowFirstColumn="0" w:lastRowLastColumn="0"/>
            </w:pPr>
            <w:r>
              <w:t>CV term se</w:t>
            </w:r>
            <w:r>
              <w:t>t</w:t>
            </w:r>
          </w:p>
        </w:tc>
      </w:tr>
      <w:tr w:rsidR="00D97F10" w14:paraId="6D019A9E" w14:textId="77777777" w:rsidTr="00D9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64" w14:textId="77777777" w:rsidR="00D97F10" w:rsidRDefault="00973522">
            <w:pPr>
              <w:jc w:val="both"/>
            </w:pPr>
            <w:r>
              <w:rPr>
                <w:b w:val="0"/>
              </w:rPr>
              <w:t>MSE</w:t>
            </w:r>
          </w:p>
          <w:p w14:paraId="00000065" w14:textId="77777777" w:rsidR="00D97F10" w:rsidRDefault="00973522">
            <w:pPr>
              <w:jc w:val="both"/>
            </w:pPr>
            <w:r>
              <w:rPr>
                <w:b w:val="0"/>
              </w:rPr>
              <w:t>AIF</w:t>
            </w:r>
          </w:p>
          <w:p w14:paraId="00000066" w14:textId="77777777" w:rsidR="00D97F10" w:rsidRDefault="00973522">
            <w:pPr>
              <w:jc w:val="both"/>
            </w:pPr>
            <w:r>
              <w:rPr>
                <w:b w:val="0"/>
              </w:rPr>
              <w:t>p2cid</w:t>
            </w:r>
          </w:p>
          <w:p w14:paraId="00000067" w14:textId="77777777" w:rsidR="00D97F10" w:rsidRDefault="00D97F10">
            <w:pPr>
              <w:jc w:val="both"/>
            </w:pPr>
          </w:p>
        </w:tc>
        <w:tc>
          <w:tcPr>
            <w:tcW w:w="3780" w:type="dxa"/>
            <w:tcMar>
              <w:left w:w="108" w:type="dxa"/>
            </w:tcMar>
          </w:tcPr>
          <w:p w14:paraId="00000068" w14:textId="77777777" w:rsidR="00D97F10" w:rsidRDefault="00973522">
            <w:pPr>
              <w:cnfStyle w:val="000000100000" w:firstRow="0" w:lastRow="0" w:firstColumn="0" w:lastColumn="0" w:oddVBand="0" w:evenVBand="0" w:oddHBand="1" w:evenHBand="0" w:firstRowFirstColumn="0" w:firstRowLastColumn="0" w:lastRowFirstColumn="0" w:lastRowLastColumn="0"/>
            </w:pPr>
            <w:r>
              <w:t>data independent acquisition from dissociation of full mass range</w:t>
            </w:r>
          </w:p>
        </w:tc>
        <w:tc>
          <w:tcPr>
            <w:tcW w:w="3805" w:type="dxa"/>
            <w:tcMar>
              <w:left w:w="108" w:type="dxa"/>
            </w:tcMar>
          </w:tcPr>
          <w:p w14:paraId="00000069" w14:textId="77777777" w:rsidR="00D97F10" w:rsidRDefault="00973522">
            <w:pPr>
              <w:cnfStyle w:val="000000100000" w:firstRow="0" w:lastRow="0" w:firstColumn="0" w:lastColumn="0" w:oddVBand="0" w:evenVBand="0" w:oddHBand="1" w:evenHBand="0" w:firstRowFirstColumn="0" w:firstRowLastColumn="0" w:lastRowFirstColumn="0" w:lastRowLastColumn="0"/>
            </w:pPr>
            <w:r>
              <w:t>- data independent acquisition</w:t>
            </w:r>
          </w:p>
          <w:p w14:paraId="0000006A" w14:textId="77777777" w:rsidR="00D97F10" w:rsidRDefault="00973522">
            <w:pPr>
              <w:cnfStyle w:val="000000100000" w:firstRow="0" w:lastRow="0" w:firstColumn="0" w:lastColumn="0" w:oddVBand="0" w:evenVBand="0" w:oddHBand="1" w:evenHBand="0" w:firstRowFirstColumn="0" w:firstRowLastColumn="0" w:lastRowFirstColumn="0" w:lastRowLastColumn="0"/>
            </w:pPr>
            <w:r>
              <w:t>- dissociation of full mass range</w:t>
            </w:r>
          </w:p>
        </w:tc>
      </w:tr>
      <w:tr w:rsidR="00D97F10" w14:paraId="71958E84" w14:textId="77777777" w:rsidTr="00D97F10">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6B" w14:textId="77777777" w:rsidR="00D97F10" w:rsidRDefault="00973522">
            <w:pPr>
              <w:jc w:val="both"/>
            </w:pPr>
            <w:r>
              <w:rPr>
                <w:b w:val="0"/>
              </w:rPr>
              <w:t>SONAR</w:t>
            </w:r>
          </w:p>
        </w:tc>
        <w:tc>
          <w:tcPr>
            <w:tcW w:w="3780" w:type="dxa"/>
            <w:tcMar>
              <w:left w:w="108" w:type="dxa"/>
            </w:tcMar>
          </w:tcPr>
          <w:p w14:paraId="0000006C" w14:textId="77777777" w:rsidR="00D97F10" w:rsidRDefault="00973522">
            <w:pPr>
              <w:cnfStyle w:val="000000000000" w:firstRow="0" w:lastRow="0" w:firstColumn="0" w:lastColumn="0" w:oddVBand="0" w:evenVBand="0" w:oddHBand="0" w:evenHBand="0" w:firstRowFirstColumn="0" w:firstRowLastColumn="0" w:lastRowFirstColumn="0" w:lastRowLastColumn="0"/>
            </w:pPr>
            <w:r>
              <w:t>data independent acquisition from dissociation of scanning quadrupole across mass range</w:t>
            </w:r>
          </w:p>
        </w:tc>
        <w:tc>
          <w:tcPr>
            <w:tcW w:w="3805" w:type="dxa"/>
            <w:tcMar>
              <w:left w:w="108" w:type="dxa"/>
            </w:tcMar>
          </w:tcPr>
          <w:p w14:paraId="0000006D" w14:textId="77777777" w:rsidR="00D97F10" w:rsidRDefault="00973522">
            <w:pPr>
              <w:cnfStyle w:val="000000000000" w:firstRow="0" w:lastRow="0" w:firstColumn="0" w:lastColumn="0" w:oddVBand="0" w:evenVBand="0" w:oddHBand="0" w:evenHBand="0" w:firstRowFirstColumn="0" w:firstRowLastColumn="0" w:lastRowFirstColumn="0" w:lastRowLastColumn="0"/>
            </w:pPr>
            <w:r>
              <w:t>- data independent acquisition</w:t>
            </w:r>
          </w:p>
          <w:p w14:paraId="0000006E" w14:textId="77777777" w:rsidR="00D97F10" w:rsidRDefault="00973522">
            <w:pPr>
              <w:cnfStyle w:val="000000000000" w:firstRow="0" w:lastRow="0" w:firstColumn="0" w:lastColumn="0" w:oddVBand="0" w:evenVBand="0" w:oddHBand="0" w:evenHBand="0" w:firstRowFirstColumn="0" w:firstRowLastColumn="0" w:lastRowFirstColumn="0" w:lastRowLastColumn="0"/>
            </w:pPr>
            <w:r>
              <w:t>- dissociation of scanning quadrupole across a specified mass range</w:t>
            </w:r>
          </w:p>
          <w:p w14:paraId="0000006F" w14:textId="77777777" w:rsidR="00D97F10" w:rsidRDefault="00D97F10">
            <w:pPr>
              <w:cnfStyle w:val="000000000000" w:firstRow="0" w:lastRow="0" w:firstColumn="0" w:lastColumn="0" w:oddVBand="0" w:evenVBand="0" w:oddHBand="0" w:evenHBand="0" w:firstRowFirstColumn="0" w:firstRowLastColumn="0" w:lastRowFirstColumn="0" w:lastRowLastColumn="0"/>
            </w:pPr>
          </w:p>
        </w:tc>
      </w:tr>
      <w:tr w:rsidR="00D97F10" w14:paraId="1189462E" w14:textId="77777777" w:rsidTr="00D9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70" w14:textId="77777777" w:rsidR="00D97F10" w:rsidRDefault="00973522">
            <w:pPr>
              <w:jc w:val="both"/>
            </w:pPr>
            <w:r>
              <w:rPr>
                <w:b w:val="0"/>
              </w:rPr>
              <w:t>SWATH-MS</w:t>
            </w:r>
          </w:p>
          <w:p w14:paraId="00000071" w14:textId="77777777" w:rsidR="00D97F10" w:rsidRDefault="00973522">
            <w:pPr>
              <w:jc w:val="both"/>
            </w:pPr>
            <w:r>
              <w:rPr>
                <w:b w:val="0"/>
              </w:rPr>
              <w:t>FT-ARM</w:t>
            </w:r>
          </w:p>
          <w:p w14:paraId="00000072" w14:textId="77777777" w:rsidR="00D97F10" w:rsidRDefault="00973522">
            <w:pPr>
              <w:jc w:val="both"/>
            </w:pPr>
            <w:r>
              <w:rPr>
                <w:b w:val="0"/>
              </w:rPr>
              <w:t>HRM</w:t>
            </w:r>
          </w:p>
          <w:p w14:paraId="00000073" w14:textId="77777777" w:rsidR="00D97F10" w:rsidRDefault="00973522">
            <w:pPr>
              <w:jc w:val="both"/>
            </w:pPr>
            <w:r>
              <w:rPr>
                <w:b w:val="0"/>
              </w:rPr>
              <w:t>PAcIFIC</w:t>
            </w:r>
          </w:p>
          <w:p w14:paraId="00000074" w14:textId="77777777" w:rsidR="00D97F10" w:rsidRDefault="00D97F10">
            <w:pPr>
              <w:jc w:val="both"/>
            </w:pPr>
          </w:p>
        </w:tc>
        <w:tc>
          <w:tcPr>
            <w:tcW w:w="3780" w:type="dxa"/>
            <w:tcMar>
              <w:left w:w="108" w:type="dxa"/>
            </w:tcMar>
          </w:tcPr>
          <w:p w14:paraId="00000075" w14:textId="77777777" w:rsidR="00D97F10" w:rsidRDefault="00973522">
            <w:pPr>
              <w:cnfStyle w:val="000000100000" w:firstRow="0" w:lastRow="0" w:firstColumn="0" w:lastColumn="0" w:oddVBand="0" w:evenVBand="0" w:oddHBand="1" w:evenHBand="0" w:firstRowFirstColumn="0" w:firstRowLastColumn="0" w:lastRowFirstColumn="0" w:lastRowLastColumn="0"/>
            </w:pPr>
            <w:r>
              <w:t>data independent acquisition from dissociation of sequential mass ranges</w:t>
            </w:r>
          </w:p>
        </w:tc>
        <w:tc>
          <w:tcPr>
            <w:tcW w:w="3805" w:type="dxa"/>
            <w:tcMar>
              <w:left w:w="108" w:type="dxa"/>
            </w:tcMar>
          </w:tcPr>
          <w:p w14:paraId="00000076" w14:textId="77777777" w:rsidR="00D97F10" w:rsidRDefault="00973522">
            <w:pPr>
              <w:cnfStyle w:val="000000100000" w:firstRow="0" w:lastRow="0" w:firstColumn="0" w:lastColumn="0" w:oddVBand="0" w:evenVBand="0" w:oddHBand="1" w:evenHBand="0" w:firstRowFirstColumn="0" w:firstRowLastColumn="0" w:lastRowFirstColumn="0" w:lastRowLastColumn="0"/>
            </w:pPr>
            <w:r>
              <w:t>- data independent acquisition</w:t>
            </w:r>
          </w:p>
          <w:p w14:paraId="00000077" w14:textId="77777777" w:rsidR="00D97F10" w:rsidRDefault="00973522">
            <w:pPr>
              <w:cnfStyle w:val="000000100000" w:firstRow="0" w:lastRow="0" w:firstColumn="0" w:lastColumn="0" w:oddVBand="0" w:evenVBand="0" w:oddHBand="1" w:evenHBand="0" w:firstRowFirstColumn="0" w:firstRowLastColumn="0" w:lastRowFirstColumn="0" w:lastRowLastColumn="0"/>
            </w:pPr>
            <w:r>
              <w:t>- dissociation of sequential mass ranges</w:t>
            </w:r>
          </w:p>
        </w:tc>
      </w:tr>
      <w:tr w:rsidR="00D97F10" w14:paraId="5A561FA9" w14:textId="77777777" w:rsidTr="00D97F10">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78" w14:textId="77777777" w:rsidR="00D97F10" w:rsidRDefault="00973522">
            <w:pPr>
              <w:jc w:val="both"/>
            </w:pPr>
            <w:r>
              <w:rPr>
                <w:b w:val="0"/>
              </w:rPr>
              <w:t>diaPASEF</w:t>
            </w:r>
          </w:p>
          <w:p w14:paraId="00000079" w14:textId="77777777" w:rsidR="00D97F10" w:rsidRDefault="00D97F10">
            <w:pPr>
              <w:jc w:val="both"/>
            </w:pPr>
          </w:p>
        </w:tc>
        <w:tc>
          <w:tcPr>
            <w:tcW w:w="3780" w:type="dxa"/>
            <w:tcMar>
              <w:left w:w="108" w:type="dxa"/>
            </w:tcMar>
          </w:tcPr>
          <w:p w14:paraId="0000007A" w14:textId="77777777" w:rsidR="00D97F10" w:rsidRDefault="00973522">
            <w:pPr>
              <w:cnfStyle w:val="000000000000" w:firstRow="0" w:lastRow="0" w:firstColumn="0" w:lastColumn="0" w:oddVBand="0" w:evenVBand="0" w:oddHBand="0" w:evenHBand="0" w:firstRowFirstColumn="0" w:firstRowLastColumn="0" w:lastRowFirstColumn="0" w:lastRowLastColumn="0"/>
            </w:pPr>
            <w:r>
              <w:t>data independent acquisition from dissociation of sequential mass ranges separated by ion mobility</w:t>
            </w:r>
          </w:p>
        </w:tc>
        <w:tc>
          <w:tcPr>
            <w:tcW w:w="3805" w:type="dxa"/>
            <w:tcMar>
              <w:left w:w="108" w:type="dxa"/>
            </w:tcMar>
          </w:tcPr>
          <w:p w14:paraId="0000007B" w14:textId="77777777" w:rsidR="00D97F10" w:rsidRDefault="00973522">
            <w:pPr>
              <w:cnfStyle w:val="000000000000" w:firstRow="0" w:lastRow="0" w:firstColumn="0" w:lastColumn="0" w:oddVBand="0" w:evenVBand="0" w:oddHBand="0" w:evenHBand="0" w:firstRowFirstColumn="0" w:firstRowLastColumn="0" w:lastRowFirstColumn="0" w:lastRowLastColumn="0"/>
            </w:pPr>
            <w:r>
              <w:t>-</w:t>
            </w:r>
            <w:r>
              <w:t xml:space="preserve"> data independent acquisition</w:t>
            </w:r>
          </w:p>
          <w:p w14:paraId="0000007C" w14:textId="77777777" w:rsidR="00D97F10" w:rsidRDefault="00973522">
            <w:pPr>
              <w:cnfStyle w:val="000000000000" w:firstRow="0" w:lastRow="0" w:firstColumn="0" w:lastColumn="0" w:oddVBand="0" w:evenVBand="0" w:oddHBand="0" w:evenHBand="0" w:firstRowFirstColumn="0" w:firstRowLastColumn="0" w:lastRowFirstColumn="0" w:lastRowLastColumn="0"/>
            </w:pPr>
            <w:r>
              <w:t>- dissociation of sequential mass ranges</w:t>
            </w:r>
          </w:p>
          <w:p w14:paraId="0000007D" w14:textId="77777777" w:rsidR="00D97F10" w:rsidRDefault="00973522">
            <w:pPr>
              <w:cnfStyle w:val="000000000000" w:firstRow="0" w:lastRow="0" w:firstColumn="0" w:lastColumn="0" w:oddVBand="0" w:evenVBand="0" w:oddHBand="0" w:evenHBand="0" w:firstRowFirstColumn="0" w:firstRowLastColumn="0" w:lastRowFirstColumn="0" w:lastRowLastColumn="0"/>
            </w:pPr>
            <w:r>
              <w:t>- ion mobility separation</w:t>
            </w:r>
          </w:p>
        </w:tc>
      </w:tr>
      <w:tr w:rsidR="00D97F10" w14:paraId="35098524" w14:textId="77777777" w:rsidTr="00D9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7E" w14:textId="77777777" w:rsidR="00D97F10" w:rsidRDefault="00973522">
            <w:pPr>
              <w:jc w:val="both"/>
            </w:pPr>
            <w:r>
              <w:rPr>
                <w:b w:val="0"/>
              </w:rPr>
              <w:t>HDMSE</w:t>
            </w:r>
          </w:p>
          <w:p w14:paraId="0000007F" w14:textId="77777777" w:rsidR="00D97F10" w:rsidRDefault="00973522">
            <w:pPr>
              <w:jc w:val="both"/>
            </w:pPr>
            <w:r>
              <w:rPr>
                <w:b w:val="0"/>
              </w:rPr>
              <w:t>IMS-AIF</w:t>
            </w:r>
          </w:p>
        </w:tc>
        <w:tc>
          <w:tcPr>
            <w:tcW w:w="3780" w:type="dxa"/>
            <w:tcMar>
              <w:left w:w="108" w:type="dxa"/>
            </w:tcMar>
          </w:tcPr>
          <w:p w14:paraId="00000080" w14:textId="77777777" w:rsidR="00D97F10" w:rsidRDefault="00973522">
            <w:pPr>
              <w:cnfStyle w:val="000000100000" w:firstRow="0" w:lastRow="0" w:firstColumn="0" w:lastColumn="0" w:oddVBand="0" w:evenVBand="0" w:oddHBand="1" w:evenHBand="0" w:firstRowFirstColumn="0" w:firstRowLastColumn="0" w:lastRowFirstColumn="0" w:lastRowLastColumn="0"/>
            </w:pPr>
            <w:r>
              <w:t>data independent acquisition from dissociation of full mass range separated by ion mobility</w:t>
            </w:r>
          </w:p>
        </w:tc>
        <w:tc>
          <w:tcPr>
            <w:tcW w:w="3805" w:type="dxa"/>
            <w:tcMar>
              <w:left w:w="108" w:type="dxa"/>
            </w:tcMar>
          </w:tcPr>
          <w:p w14:paraId="00000081" w14:textId="77777777" w:rsidR="00D97F10" w:rsidRDefault="00973522">
            <w:pPr>
              <w:cnfStyle w:val="000000100000" w:firstRow="0" w:lastRow="0" w:firstColumn="0" w:lastColumn="0" w:oddVBand="0" w:evenVBand="0" w:oddHBand="1" w:evenHBand="0" w:firstRowFirstColumn="0" w:firstRowLastColumn="0" w:lastRowFirstColumn="0" w:lastRowLastColumn="0"/>
            </w:pPr>
            <w:r>
              <w:t>- data independent acquisition</w:t>
            </w:r>
          </w:p>
          <w:p w14:paraId="00000082" w14:textId="77777777" w:rsidR="00D97F10" w:rsidRDefault="00973522">
            <w:pPr>
              <w:cnfStyle w:val="000000100000" w:firstRow="0" w:lastRow="0" w:firstColumn="0" w:lastColumn="0" w:oddVBand="0" w:evenVBand="0" w:oddHBand="1" w:evenHBand="0" w:firstRowFirstColumn="0" w:firstRowLastColumn="0" w:lastRowFirstColumn="0" w:lastRowLastColumn="0"/>
            </w:pPr>
            <w:r>
              <w:t>- dissociation of ful</w:t>
            </w:r>
            <w:r>
              <w:t>l mass range</w:t>
            </w:r>
          </w:p>
          <w:p w14:paraId="00000083" w14:textId="77777777" w:rsidR="00D97F10" w:rsidRDefault="00973522">
            <w:pPr>
              <w:cnfStyle w:val="000000100000" w:firstRow="0" w:lastRow="0" w:firstColumn="0" w:lastColumn="0" w:oddVBand="0" w:evenVBand="0" w:oddHBand="1" w:evenHBand="0" w:firstRowFirstColumn="0" w:firstRowLastColumn="0" w:lastRowFirstColumn="0" w:lastRowLastColumn="0"/>
            </w:pPr>
            <w:r>
              <w:t>- ion mobility separation</w:t>
            </w:r>
          </w:p>
          <w:p w14:paraId="00000084" w14:textId="77777777" w:rsidR="00D97F10" w:rsidRDefault="00D97F10">
            <w:pPr>
              <w:cnfStyle w:val="000000100000" w:firstRow="0" w:lastRow="0" w:firstColumn="0" w:lastColumn="0" w:oddVBand="0" w:evenVBand="0" w:oddHBand="1" w:evenHBand="0" w:firstRowFirstColumn="0" w:firstRowLastColumn="0" w:lastRowFirstColumn="0" w:lastRowLastColumn="0"/>
            </w:pPr>
          </w:p>
        </w:tc>
      </w:tr>
    </w:tbl>
    <w:p w14:paraId="00000085" w14:textId="77777777" w:rsidR="00D97F10" w:rsidRDefault="00D97F10">
      <w:pPr>
        <w:jc w:val="both"/>
      </w:pPr>
    </w:p>
    <w:p w14:paraId="00000086" w14:textId="77777777" w:rsidR="00D97F10" w:rsidRDefault="00973522">
      <w:pPr>
        <w:jc w:val="both"/>
      </w:pPr>
      <w:r>
        <w:t>Raw MS1 and MS2 scans are encoded according to the original mzML 1.1 specification.</w:t>
      </w:r>
    </w:p>
    <w:p w14:paraId="00000087" w14:textId="77777777" w:rsidR="00D97F10" w:rsidRDefault="00D97F10">
      <w:pPr>
        <w:tabs>
          <w:tab w:val="left" w:pos="1440"/>
          <w:tab w:val="left" w:pos="6300"/>
        </w:tabs>
        <w:jc w:val="both"/>
      </w:pPr>
    </w:p>
    <w:p w14:paraId="00000088" w14:textId="77777777" w:rsidR="00D97F10" w:rsidRDefault="00973522">
      <w:pPr>
        <w:tabs>
          <w:tab w:val="left" w:pos="1440"/>
          <w:tab w:val="left" w:pos="6300"/>
        </w:tabs>
        <w:jc w:val="both"/>
      </w:pPr>
      <w:r>
        <w:t>However, for ion mobility data, instead of encoding each ion mobility frame to a different &lt;spectrum&gt;, which leads to millions of spectra per run, it is recommended that each sweep of ion mobility is recorded as a single &lt;spectrum&gt; with an extra ion mobili</w:t>
      </w:r>
      <w:r>
        <w:t>ty dimension. In addition to the “m/z array” and “intensity array” (and potentially other arrays) that make up each spectrum, an additional parallel array SHOULD be provided with the most appropriate child term of “ion mobility array” (MS:1002893), dependi</w:t>
      </w:r>
      <w:r>
        <w:t>ng on the units and degree of processing. The ambiguous parent term MS:1002893 itself MUST NOT be used in a data file.</w:t>
      </w:r>
    </w:p>
    <w:p w14:paraId="00000089" w14:textId="77777777" w:rsidR="00D97F10" w:rsidRDefault="00D97F10">
      <w:pPr>
        <w:tabs>
          <w:tab w:val="left" w:pos="1440"/>
          <w:tab w:val="left" w:pos="6300"/>
        </w:tabs>
        <w:jc w:val="both"/>
      </w:pPr>
    </w:p>
    <w:p w14:paraId="0000008A" w14:textId="77777777" w:rsidR="00D97F10" w:rsidRDefault="00973522">
      <w:pPr>
        <w:tabs>
          <w:tab w:val="left" w:pos="1440"/>
          <w:tab w:val="left" w:pos="6300"/>
        </w:tabs>
        <w:jc w:val="both"/>
      </w:pPr>
      <w:r>
        <w:t>There was some concern that in the original mzML 1.1 format there should never be two identical m/z values in an “m/z array”. But this w</w:t>
      </w:r>
      <w:r>
        <w:t xml:space="preserve">as not explicitly stipulated in the mzML 1.1 specification, and with the addition of ion mobility arrays, repetition in the “m/z array” will be common (having differing ion mobility array values). This means that all mzML parsers SHOULD be checked/updated </w:t>
      </w:r>
      <w:r>
        <w:t xml:space="preserve">to handle mzML data with non-increasing (identical or decreasing) m/z values in the "m/z array". All parsers </w:t>
      </w:r>
      <w:r>
        <w:lastRenderedPageBreak/>
        <w:t>SHOULD also be updated to warn or halt gracefully if they are not prepared to handle the kinds of data described herein.</w:t>
      </w:r>
    </w:p>
    <w:p w14:paraId="0000008B" w14:textId="77777777" w:rsidR="00D97F10" w:rsidRDefault="00D97F10">
      <w:pPr>
        <w:tabs>
          <w:tab w:val="left" w:pos="1440"/>
          <w:tab w:val="left" w:pos="6300"/>
        </w:tabs>
        <w:jc w:val="both"/>
      </w:pPr>
    </w:p>
    <w:p w14:paraId="0000008C" w14:textId="77777777" w:rsidR="00D97F10" w:rsidRDefault="00973522">
      <w:pPr>
        <w:tabs>
          <w:tab w:val="left" w:pos="1440"/>
          <w:tab w:val="left" w:pos="6300"/>
        </w:tabs>
        <w:jc w:val="both"/>
      </w:pPr>
      <w:r>
        <w:t xml:space="preserve">The set of binary arrays </w:t>
      </w:r>
      <w:r>
        <w:t xml:space="preserve">SHOULD be sorted in order of ascending m/z, with the ion mobility value (any type) in ascending order as the second sorting criterion if it is present. It is expected that this order will compress most efficiently. However, this sort order is not enforced </w:t>
      </w:r>
      <w:r>
        <w:t>by the mzML validator. Software SHOULD be prepared to handle other orders.</w:t>
      </w:r>
    </w:p>
    <w:p w14:paraId="0000008D" w14:textId="77777777" w:rsidR="00D97F10" w:rsidRDefault="00D97F10">
      <w:pPr>
        <w:tabs>
          <w:tab w:val="left" w:pos="1440"/>
          <w:tab w:val="left" w:pos="6300"/>
        </w:tabs>
        <w:jc w:val="both"/>
      </w:pPr>
    </w:p>
    <w:p w14:paraId="0000008E" w14:textId="77777777" w:rsidR="00D97F10" w:rsidRDefault="00973522">
      <w:pPr>
        <w:tabs>
          <w:tab w:val="left" w:pos="1440"/>
          <w:tab w:val="left" w:pos="6300"/>
        </w:tabs>
        <w:jc w:val="both"/>
      </w:pPr>
      <w:r>
        <w:t>Example HDMSE and diaPASEF mzML data are available at:</w:t>
      </w:r>
    </w:p>
    <w:p w14:paraId="0000008F" w14:textId="77777777" w:rsidR="00D97F10" w:rsidRDefault="00D97F10">
      <w:pPr>
        <w:tabs>
          <w:tab w:val="left" w:pos="1440"/>
          <w:tab w:val="left" w:pos="6300"/>
        </w:tabs>
        <w:jc w:val="both"/>
      </w:pPr>
    </w:p>
    <w:p w14:paraId="00000090" w14:textId="77777777" w:rsidR="00D97F10" w:rsidRDefault="00973522">
      <w:pPr>
        <w:tabs>
          <w:tab w:val="left" w:pos="1440"/>
          <w:tab w:val="left" w:pos="6300"/>
        </w:tabs>
        <w:jc w:val="both"/>
      </w:pPr>
      <w:hyperlink r:id="rId13">
        <w:r>
          <w:rPr>
            <w:color w:val="0000FF"/>
            <w:u w:val="single"/>
          </w:rPr>
          <w:t>http://proteomecentral.proteomexch</w:t>
        </w:r>
        <w:r>
          <w:rPr>
            <w:color w:val="0000FF"/>
            <w:u w:val="single"/>
          </w:rPr>
          <w:t>ange.org/cgi/GetDataset?ID=PXD008362</w:t>
        </w:r>
      </w:hyperlink>
    </w:p>
    <w:p w14:paraId="00000091" w14:textId="77777777" w:rsidR="00D97F10" w:rsidRDefault="00D97F10">
      <w:pPr>
        <w:tabs>
          <w:tab w:val="left" w:pos="1440"/>
          <w:tab w:val="left" w:pos="6300"/>
        </w:tabs>
        <w:jc w:val="both"/>
      </w:pPr>
    </w:p>
    <w:p w14:paraId="00000092" w14:textId="77777777" w:rsidR="00D97F10" w:rsidRDefault="00973522">
      <w:pPr>
        <w:tabs>
          <w:tab w:val="left" w:pos="1440"/>
          <w:tab w:val="left" w:pos="6300"/>
        </w:tabs>
        <w:jc w:val="both"/>
      </w:pPr>
      <w:hyperlink r:id="rId14">
        <w:r>
          <w:rPr>
            <w:color w:val="0000FF"/>
            <w:u w:val="single"/>
          </w:rPr>
          <w:t>https://github.com/OpenMS/OpenMS/blob/develop/src/tests/topp/OpenSwathWorkflow_1_input.mzML</w:t>
        </w:r>
      </w:hyperlink>
    </w:p>
    <w:p w14:paraId="00000093" w14:textId="77777777" w:rsidR="00D97F10" w:rsidRDefault="00D97F10">
      <w:pPr>
        <w:tabs>
          <w:tab w:val="left" w:pos="1440"/>
          <w:tab w:val="left" w:pos="6300"/>
        </w:tabs>
        <w:jc w:val="both"/>
      </w:pPr>
    </w:p>
    <w:p w14:paraId="00000094" w14:textId="77777777" w:rsidR="00D97F10" w:rsidRDefault="00973522">
      <w:pPr>
        <w:tabs>
          <w:tab w:val="left" w:pos="1440"/>
          <w:tab w:val="left" w:pos="6300"/>
        </w:tabs>
        <w:jc w:val="both"/>
      </w:pPr>
      <w:r>
        <w:t>For SONAR or o</w:t>
      </w:r>
      <w:r>
        <w:t>ther scanning quadrupole data, the lower bound and upper bound of the scanning quadrupole isolation window MUST be provided using two additional data arrays next to the m/z array and intensity arrays as follows:</w:t>
      </w:r>
    </w:p>
    <w:p w14:paraId="00000095" w14:textId="77777777" w:rsidR="00D97F10" w:rsidRDefault="00D97F10">
      <w:pPr>
        <w:tabs>
          <w:tab w:val="left" w:pos="1440"/>
          <w:tab w:val="left" w:pos="6300"/>
        </w:tabs>
        <w:jc w:val="both"/>
      </w:pPr>
    </w:p>
    <w:p w14:paraId="00000096" w14:textId="77777777" w:rsidR="00D97F10" w:rsidRDefault="00973522">
      <w:pPr>
        <w:tabs>
          <w:tab w:val="left" w:pos="1440"/>
          <w:tab w:val="left" w:pos="6300"/>
        </w:tabs>
        <w:jc w:val="both"/>
      </w:pPr>
      <w:r>
        <w:t>&lt;cvParam cvRef="MS" accession="MS:100</w:t>
      </w:r>
      <w:sdt>
        <w:sdtPr>
          <w:tag w:val="goog_rdk_1"/>
          <w:id w:val="-1836444874"/>
        </w:sdtPr>
        <w:sdtEndPr/>
        <w:sdtContent>
          <w:ins w:id="16" w:author="Eric Deutsch" w:date="2021-05-24T16:46:00Z">
            <w:r>
              <w:t>3157</w:t>
            </w:r>
          </w:ins>
        </w:sdtContent>
      </w:sdt>
      <w:sdt>
        <w:sdtPr>
          <w:tag w:val="goog_rdk_2"/>
          <w:id w:val="1364553719"/>
        </w:sdtPr>
        <w:sdtEndPr/>
        <w:sdtContent>
          <w:del w:id="17" w:author="Eric Deutsch" w:date="2021-05-24T16:46:00Z">
            <w:r>
              <w:delText>????</w:delText>
            </w:r>
          </w:del>
        </w:sdtContent>
      </w:sdt>
      <w:r>
        <w:t>" name="scanning quadrupole position lower bound m/z array" unitAccession="MS:1000040" unitName="m/z" unitCvRef="MS" /&gt;</w:t>
      </w:r>
    </w:p>
    <w:p w14:paraId="00000097" w14:textId="77777777" w:rsidR="00D97F10" w:rsidRDefault="00D97F10">
      <w:pPr>
        <w:tabs>
          <w:tab w:val="left" w:pos="1440"/>
          <w:tab w:val="left" w:pos="6300"/>
        </w:tabs>
        <w:jc w:val="both"/>
      </w:pPr>
    </w:p>
    <w:p w14:paraId="00000098" w14:textId="77777777" w:rsidR="00D97F10" w:rsidRDefault="00973522">
      <w:pPr>
        <w:tabs>
          <w:tab w:val="left" w:pos="1440"/>
          <w:tab w:val="left" w:pos="6300"/>
        </w:tabs>
        <w:jc w:val="both"/>
      </w:pPr>
      <w:r>
        <w:t>and</w:t>
      </w:r>
    </w:p>
    <w:p w14:paraId="00000099" w14:textId="77777777" w:rsidR="00D97F10" w:rsidRDefault="00D97F10">
      <w:pPr>
        <w:tabs>
          <w:tab w:val="left" w:pos="1440"/>
          <w:tab w:val="left" w:pos="6300"/>
        </w:tabs>
        <w:jc w:val="both"/>
      </w:pPr>
    </w:p>
    <w:p w14:paraId="0000009A" w14:textId="77777777" w:rsidR="00D97F10" w:rsidRDefault="00973522">
      <w:pPr>
        <w:tabs>
          <w:tab w:val="left" w:pos="1440"/>
          <w:tab w:val="left" w:pos="6300"/>
        </w:tabs>
        <w:jc w:val="both"/>
      </w:pPr>
      <w:r>
        <w:t>&lt;cvParam cvRef="MS" accession="MS:100</w:t>
      </w:r>
      <w:sdt>
        <w:sdtPr>
          <w:tag w:val="goog_rdk_3"/>
          <w:id w:val="-1551921295"/>
        </w:sdtPr>
        <w:sdtEndPr/>
        <w:sdtContent>
          <w:ins w:id="18" w:author="Eric Deutsch" w:date="2021-05-24T16:46:00Z">
            <w:r>
              <w:t>3158</w:t>
            </w:r>
          </w:ins>
        </w:sdtContent>
      </w:sdt>
      <w:sdt>
        <w:sdtPr>
          <w:tag w:val="goog_rdk_4"/>
          <w:id w:val="1255943054"/>
        </w:sdtPr>
        <w:sdtEndPr/>
        <w:sdtContent>
          <w:del w:id="19" w:author="Eric Deutsch" w:date="2021-05-24T16:46:00Z">
            <w:r>
              <w:delText>????</w:delText>
            </w:r>
          </w:del>
        </w:sdtContent>
      </w:sdt>
      <w:r>
        <w:t>" name="scanning quadrupole position upper bound m/z array" unitAccession="MS:1000040" unitName="m/z" unitCvRef="MS" /&gt;</w:t>
      </w:r>
    </w:p>
    <w:p w14:paraId="0000009B" w14:textId="77777777" w:rsidR="00D97F10" w:rsidRDefault="00D97F10">
      <w:pPr>
        <w:tabs>
          <w:tab w:val="left" w:pos="1440"/>
          <w:tab w:val="left" w:pos="6300"/>
        </w:tabs>
        <w:jc w:val="both"/>
      </w:pPr>
    </w:p>
    <w:p w14:paraId="0000009C" w14:textId="77777777" w:rsidR="00D97F10" w:rsidRDefault="00D97F10">
      <w:pPr>
        <w:tabs>
          <w:tab w:val="left" w:pos="1440"/>
          <w:tab w:val="left" w:pos="6300"/>
        </w:tabs>
        <w:jc w:val="both"/>
      </w:pPr>
    </w:p>
    <w:p w14:paraId="0000009D" w14:textId="77777777" w:rsidR="00D97F10" w:rsidRDefault="00973522">
      <w:pPr>
        <w:pStyle w:val="Heading2"/>
        <w:numPr>
          <w:ilvl w:val="1"/>
          <w:numId w:val="2"/>
        </w:numPr>
        <w:jc w:val="both"/>
      </w:pPr>
      <w:bookmarkStart w:id="20" w:name="_heading=h.lnxbz9" w:colFirst="0" w:colLast="0"/>
      <w:bookmarkEnd w:id="20"/>
      <w:r>
        <w:t xml:space="preserve"> Adjustments for deconvoluted DIA data such as SONAR or HDMSE data</w:t>
      </w:r>
    </w:p>
    <w:p w14:paraId="0000009E" w14:textId="77777777" w:rsidR="00D97F10" w:rsidRDefault="00D97F10">
      <w:pPr>
        <w:tabs>
          <w:tab w:val="left" w:pos="1440"/>
          <w:tab w:val="left" w:pos="6300"/>
        </w:tabs>
      </w:pPr>
    </w:p>
    <w:p w14:paraId="0000009F" w14:textId="77777777" w:rsidR="00D97F10" w:rsidRDefault="00973522">
      <w:r>
        <w:t>We define deconvoluted data as average properties of an analyte po</w:t>
      </w:r>
      <w:r>
        <w:t>st peak-detection, weighted charge state reduction, and/or adduct aggregation. When deconvoluted data from SONAR, HDMSE, or similar workflows are encoded in mzML, the file Content header MUST contain one of the following CV term sets, depending on the appr</w:t>
      </w:r>
      <w:r>
        <w:t>opriate workflow:</w:t>
      </w:r>
    </w:p>
    <w:p w14:paraId="000000A0" w14:textId="77777777" w:rsidR="00D97F10" w:rsidRDefault="00D97F10"/>
    <w:tbl>
      <w:tblPr>
        <w:tblStyle w:val="a0"/>
        <w:tblW w:w="90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34"/>
        <w:gridCol w:w="3780"/>
        <w:gridCol w:w="3805"/>
      </w:tblGrid>
      <w:tr w:rsidR="00D97F10" w14:paraId="1E7D9A9D" w14:textId="77777777" w:rsidTr="00D97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A1" w14:textId="77777777" w:rsidR="00D97F10" w:rsidRDefault="00973522">
            <w:pPr>
              <w:jc w:val="both"/>
            </w:pPr>
            <w:r>
              <w:t>Workflow</w:t>
            </w:r>
          </w:p>
        </w:tc>
        <w:tc>
          <w:tcPr>
            <w:tcW w:w="3780" w:type="dxa"/>
            <w:tcMar>
              <w:left w:w="108" w:type="dxa"/>
            </w:tcMar>
          </w:tcPr>
          <w:p w14:paraId="000000A2" w14:textId="77777777" w:rsidR="00D97F10" w:rsidRDefault="00973522">
            <w:pPr>
              <w:jc w:val="both"/>
              <w:cnfStyle w:val="100000000000" w:firstRow="1" w:lastRow="0" w:firstColumn="0" w:lastColumn="0" w:oddVBand="0" w:evenVBand="0" w:oddHBand="0" w:evenHBand="0" w:firstRowFirstColumn="0" w:firstRowLastColumn="0" w:lastRowFirstColumn="0" w:lastRowLastColumn="0"/>
            </w:pPr>
            <w:r>
              <w:t>Description</w:t>
            </w:r>
          </w:p>
        </w:tc>
        <w:tc>
          <w:tcPr>
            <w:tcW w:w="3805" w:type="dxa"/>
            <w:tcMar>
              <w:left w:w="108" w:type="dxa"/>
            </w:tcMar>
          </w:tcPr>
          <w:p w14:paraId="000000A3" w14:textId="77777777" w:rsidR="00D97F10" w:rsidRDefault="00973522">
            <w:pPr>
              <w:jc w:val="both"/>
              <w:cnfStyle w:val="100000000000" w:firstRow="1" w:lastRow="0" w:firstColumn="0" w:lastColumn="0" w:oddVBand="0" w:evenVBand="0" w:oddHBand="0" w:evenHBand="0" w:firstRowFirstColumn="0" w:firstRowLastColumn="0" w:lastRowFirstColumn="0" w:lastRowLastColumn="0"/>
            </w:pPr>
            <w:r>
              <w:t>CV term set</w:t>
            </w:r>
          </w:p>
        </w:tc>
      </w:tr>
      <w:tr w:rsidR="00D97F10" w14:paraId="53A14829" w14:textId="77777777" w:rsidTr="00D9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A4" w14:textId="77777777" w:rsidR="00D97F10" w:rsidRDefault="00973522">
            <w:pPr>
              <w:jc w:val="both"/>
            </w:pPr>
            <w:r>
              <w:rPr>
                <w:b w:val="0"/>
              </w:rPr>
              <w:t>MS^e</w:t>
            </w:r>
          </w:p>
          <w:p w14:paraId="000000A5" w14:textId="77777777" w:rsidR="00D97F10" w:rsidRDefault="00973522">
            <w:pPr>
              <w:jc w:val="both"/>
            </w:pPr>
            <w:r>
              <w:rPr>
                <w:b w:val="0"/>
              </w:rPr>
              <w:t>AIF</w:t>
            </w:r>
          </w:p>
          <w:p w14:paraId="000000A6" w14:textId="77777777" w:rsidR="00D97F10" w:rsidRDefault="00973522">
            <w:pPr>
              <w:jc w:val="both"/>
            </w:pPr>
            <w:r>
              <w:rPr>
                <w:b w:val="0"/>
              </w:rPr>
              <w:t>p2cid</w:t>
            </w:r>
          </w:p>
        </w:tc>
        <w:tc>
          <w:tcPr>
            <w:tcW w:w="3780" w:type="dxa"/>
            <w:tcMar>
              <w:left w:w="108" w:type="dxa"/>
            </w:tcMar>
          </w:tcPr>
          <w:p w14:paraId="000000A7" w14:textId="77777777" w:rsidR="00D97F10" w:rsidRDefault="00973522">
            <w:pPr>
              <w:cnfStyle w:val="000000100000" w:firstRow="0" w:lastRow="0" w:firstColumn="0" w:lastColumn="0" w:oddVBand="0" w:evenVBand="0" w:oddHBand="1" w:evenHBand="0" w:firstRowFirstColumn="0" w:firstRowLastColumn="0" w:lastRowFirstColumn="0" w:lastRowLastColumn="0"/>
            </w:pPr>
            <w:r>
              <w:t>data independent acquisition from dissociation of full mass range</w:t>
            </w:r>
          </w:p>
        </w:tc>
        <w:tc>
          <w:tcPr>
            <w:tcW w:w="3805" w:type="dxa"/>
            <w:tcMar>
              <w:left w:w="108" w:type="dxa"/>
            </w:tcMar>
          </w:tcPr>
          <w:p w14:paraId="000000A8" w14:textId="77777777" w:rsidR="00D97F10" w:rsidRDefault="00973522">
            <w:pPr>
              <w:cnfStyle w:val="000000100000" w:firstRow="0" w:lastRow="0" w:firstColumn="0" w:lastColumn="0" w:oddVBand="0" w:evenVBand="0" w:oddHBand="1" w:evenHBand="0" w:firstRowFirstColumn="0" w:firstRowLastColumn="0" w:lastRowFirstColumn="0" w:lastRowLastColumn="0"/>
            </w:pPr>
            <w:r>
              <w:t>- data independent acquisition</w:t>
            </w:r>
          </w:p>
          <w:p w14:paraId="000000A9" w14:textId="77777777" w:rsidR="00D97F10" w:rsidRDefault="00973522">
            <w:pPr>
              <w:cnfStyle w:val="000000100000" w:firstRow="0" w:lastRow="0" w:firstColumn="0" w:lastColumn="0" w:oddVBand="0" w:evenVBand="0" w:oddHBand="1" w:evenHBand="0" w:firstRowFirstColumn="0" w:firstRowLastColumn="0" w:lastRowFirstColumn="0" w:lastRowLastColumn="0"/>
            </w:pPr>
            <w:r>
              <w:t>- dissociation of full mass range</w:t>
            </w:r>
          </w:p>
          <w:p w14:paraId="000000AA" w14:textId="77777777" w:rsidR="00D97F10" w:rsidRDefault="00973522">
            <w:pPr>
              <w:cnfStyle w:val="000000100000" w:firstRow="0" w:lastRow="0" w:firstColumn="0" w:lastColumn="0" w:oddVBand="0" w:evenVBand="0" w:oddHBand="1" w:evenHBand="0" w:firstRowFirstColumn="0" w:firstRowLastColumn="0" w:lastRowFirstColumn="0" w:lastRowLastColumn="0"/>
            </w:pPr>
            <w:r>
              <w:t>- deconvoluted data</w:t>
            </w:r>
          </w:p>
          <w:p w14:paraId="000000AB" w14:textId="77777777" w:rsidR="00D97F10" w:rsidRDefault="00D97F10">
            <w:pPr>
              <w:cnfStyle w:val="000000100000" w:firstRow="0" w:lastRow="0" w:firstColumn="0" w:lastColumn="0" w:oddVBand="0" w:evenVBand="0" w:oddHBand="1" w:evenHBand="0" w:firstRowFirstColumn="0" w:firstRowLastColumn="0" w:lastRowFirstColumn="0" w:lastRowLastColumn="0"/>
            </w:pPr>
          </w:p>
        </w:tc>
      </w:tr>
      <w:tr w:rsidR="00D97F10" w14:paraId="6D5A1F8A" w14:textId="77777777" w:rsidTr="00D97F10">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AC" w14:textId="77777777" w:rsidR="00D97F10" w:rsidRDefault="00973522">
            <w:pPr>
              <w:jc w:val="both"/>
            </w:pPr>
            <w:r>
              <w:rPr>
                <w:b w:val="0"/>
              </w:rPr>
              <w:t>SONAR</w:t>
            </w:r>
          </w:p>
        </w:tc>
        <w:tc>
          <w:tcPr>
            <w:tcW w:w="3780" w:type="dxa"/>
            <w:tcMar>
              <w:left w:w="108" w:type="dxa"/>
            </w:tcMar>
          </w:tcPr>
          <w:p w14:paraId="000000AD" w14:textId="77777777" w:rsidR="00D97F10" w:rsidRDefault="00973522">
            <w:pPr>
              <w:cnfStyle w:val="000000000000" w:firstRow="0" w:lastRow="0" w:firstColumn="0" w:lastColumn="0" w:oddVBand="0" w:evenVBand="0" w:oddHBand="0" w:evenHBand="0" w:firstRowFirstColumn="0" w:firstRowLastColumn="0" w:lastRowFirstColumn="0" w:lastRowLastColumn="0"/>
            </w:pPr>
            <w:r>
              <w:t>data independent acquisition from dissociation of scanning quadrupole across mass range</w:t>
            </w:r>
          </w:p>
        </w:tc>
        <w:tc>
          <w:tcPr>
            <w:tcW w:w="3805" w:type="dxa"/>
            <w:tcMar>
              <w:left w:w="108" w:type="dxa"/>
            </w:tcMar>
          </w:tcPr>
          <w:p w14:paraId="000000AE" w14:textId="77777777" w:rsidR="00D97F10" w:rsidRDefault="00973522">
            <w:pPr>
              <w:cnfStyle w:val="000000000000" w:firstRow="0" w:lastRow="0" w:firstColumn="0" w:lastColumn="0" w:oddVBand="0" w:evenVBand="0" w:oddHBand="0" w:evenHBand="0" w:firstRowFirstColumn="0" w:firstRowLastColumn="0" w:lastRowFirstColumn="0" w:lastRowLastColumn="0"/>
            </w:pPr>
            <w:r>
              <w:t>- data independent acquisition</w:t>
            </w:r>
          </w:p>
          <w:p w14:paraId="000000AF" w14:textId="77777777" w:rsidR="00D97F10" w:rsidRDefault="00973522">
            <w:pPr>
              <w:cnfStyle w:val="000000000000" w:firstRow="0" w:lastRow="0" w:firstColumn="0" w:lastColumn="0" w:oddVBand="0" w:evenVBand="0" w:oddHBand="0" w:evenHBand="0" w:firstRowFirstColumn="0" w:firstRowLastColumn="0" w:lastRowFirstColumn="0" w:lastRowLastColumn="0"/>
            </w:pPr>
            <w:r>
              <w:t>- dissociation of scanning quadrupole across a specified mass range</w:t>
            </w:r>
          </w:p>
          <w:p w14:paraId="000000B0" w14:textId="77777777" w:rsidR="00D97F10" w:rsidRDefault="00973522">
            <w:pPr>
              <w:cnfStyle w:val="000000000000" w:firstRow="0" w:lastRow="0" w:firstColumn="0" w:lastColumn="0" w:oddVBand="0" w:evenVBand="0" w:oddHBand="0" w:evenHBand="0" w:firstRowFirstColumn="0" w:firstRowLastColumn="0" w:lastRowFirstColumn="0" w:lastRowLastColumn="0"/>
            </w:pPr>
            <w:r>
              <w:t>- deconvoluted data</w:t>
            </w:r>
          </w:p>
          <w:p w14:paraId="000000B1" w14:textId="77777777" w:rsidR="00D97F10" w:rsidRDefault="00D97F10">
            <w:pPr>
              <w:cnfStyle w:val="000000000000" w:firstRow="0" w:lastRow="0" w:firstColumn="0" w:lastColumn="0" w:oddVBand="0" w:evenVBand="0" w:oddHBand="0" w:evenHBand="0" w:firstRowFirstColumn="0" w:firstRowLastColumn="0" w:lastRowFirstColumn="0" w:lastRowLastColumn="0"/>
            </w:pPr>
          </w:p>
        </w:tc>
      </w:tr>
      <w:tr w:rsidR="00D97F10" w14:paraId="3578D863" w14:textId="77777777" w:rsidTr="00D9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B2" w14:textId="77777777" w:rsidR="00D97F10" w:rsidRDefault="00973522">
            <w:pPr>
              <w:jc w:val="both"/>
            </w:pPr>
            <w:r>
              <w:rPr>
                <w:b w:val="0"/>
              </w:rPr>
              <w:t>SWATH-MS</w:t>
            </w:r>
          </w:p>
          <w:p w14:paraId="000000B3" w14:textId="77777777" w:rsidR="00D97F10" w:rsidRDefault="00973522">
            <w:pPr>
              <w:jc w:val="both"/>
            </w:pPr>
            <w:r>
              <w:rPr>
                <w:b w:val="0"/>
              </w:rPr>
              <w:t>FT-ARM</w:t>
            </w:r>
          </w:p>
          <w:p w14:paraId="000000B4" w14:textId="77777777" w:rsidR="00D97F10" w:rsidRDefault="00973522">
            <w:pPr>
              <w:jc w:val="both"/>
            </w:pPr>
            <w:r>
              <w:rPr>
                <w:b w:val="0"/>
              </w:rPr>
              <w:t>HRM</w:t>
            </w:r>
          </w:p>
          <w:p w14:paraId="000000B5" w14:textId="77777777" w:rsidR="00D97F10" w:rsidRDefault="00973522">
            <w:pPr>
              <w:jc w:val="both"/>
            </w:pPr>
            <w:r>
              <w:rPr>
                <w:b w:val="0"/>
              </w:rPr>
              <w:t>PAcIFIC</w:t>
            </w:r>
          </w:p>
        </w:tc>
        <w:tc>
          <w:tcPr>
            <w:tcW w:w="3780" w:type="dxa"/>
            <w:tcMar>
              <w:left w:w="108" w:type="dxa"/>
            </w:tcMar>
          </w:tcPr>
          <w:p w14:paraId="000000B6" w14:textId="77777777" w:rsidR="00D97F10" w:rsidRDefault="00973522">
            <w:pPr>
              <w:cnfStyle w:val="000000100000" w:firstRow="0" w:lastRow="0" w:firstColumn="0" w:lastColumn="0" w:oddVBand="0" w:evenVBand="0" w:oddHBand="1" w:evenHBand="0" w:firstRowFirstColumn="0" w:firstRowLastColumn="0" w:lastRowFirstColumn="0" w:lastRowLastColumn="0"/>
            </w:pPr>
            <w:r>
              <w:t>data independent ac</w:t>
            </w:r>
            <w:r>
              <w:t>quisition from dissociation of sequential mass ranges</w:t>
            </w:r>
          </w:p>
        </w:tc>
        <w:tc>
          <w:tcPr>
            <w:tcW w:w="3805" w:type="dxa"/>
            <w:tcMar>
              <w:left w:w="108" w:type="dxa"/>
            </w:tcMar>
          </w:tcPr>
          <w:p w14:paraId="000000B7" w14:textId="77777777" w:rsidR="00D97F10" w:rsidRDefault="00973522">
            <w:pPr>
              <w:cnfStyle w:val="000000100000" w:firstRow="0" w:lastRow="0" w:firstColumn="0" w:lastColumn="0" w:oddVBand="0" w:evenVBand="0" w:oddHBand="1" w:evenHBand="0" w:firstRowFirstColumn="0" w:firstRowLastColumn="0" w:lastRowFirstColumn="0" w:lastRowLastColumn="0"/>
            </w:pPr>
            <w:r>
              <w:t>- data independent acquisition</w:t>
            </w:r>
          </w:p>
          <w:p w14:paraId="000000B8" w14:textId="77777777" w:rsidR="00D97F10" w:rsidRDefault="00973522">
            <w:pPr>
              <w:cnfStyle w:val="000000100000" w:firstRow="0" w:lastRow="0" w:firstColumn="0" w:lastColumn="0" w:oddVBand="0" w:evenVBand="0" w:oddHBand="1" w:evenHBand="0" w:firstRowFirstColumn="0" w:firstRowLastColumn="0" w:lastRowFirstColumn="0" w:lastRowLastColumn="0"/>
            </w:pPr>
            <w:r>
              <w:t>- dissociation of sequential mass ranges</w:t>
            </w:r>
          </w:p>
          <w:p w14:paraId="000000B9" w14:textId="77777777" w:rsidR="00D97F10" w:rsidRDefault="00973522">
            <w:pPr>
              <w:cnfStyle w:val="000000100000" w:firstRow="0" w:lastRow="0" w:firstColumn="0" w:lastColumn="0" w:oddVBand="0" w:evenVBand="0" w:oddHBand="1" w:evenHBand="0" w:firstRowFirstColumn="0" w:firstRowLastColumn="0" w:lastRowFirstColumn="0" w:lastRowLastColumn="0"/>
            </w:pPr>
            <w:r>
              <w:t>- deconvoluted data</w:t>
            </w:r>
          </w:p>
          <w:p w14:paraId="000000BA" w14:textId="77777777" w:rsidR="00D97F10" w:rsidRDefault="00D97F10">
            <w:pPr>
              <w:cnfStyle w:val="000000100000" w:firstRow="0" w:lastRow="0" w:firstColumn="0" w:lastColumn="0" w:oddVBand="0" w:evenVBand="0" w:oddHBand="1" w:evenHBand="0" w:firstRowFirstColumn="0" w:firstRowLastColumn="0" w:lastRowFirstColumn="0" w:lastRowLastColumn="0"/>
            </w:pPr>
          </w:p>
        </w:tc>
      </w:tr>
      <w:tr w:rsidR="00D97F10" w14:paraId="78120D20" w14:textId="77777777" w:rsidTr="00D97F10">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BB" w14:textId="77777777" w:rsidR="00D97F10" w:rsidRDefault="00973522">
            <w:pPr>
              <w:jc w:val="both"/>
            </w:pPr>
            <w:r>
              <w:rPr>
                <w:b w:val="0"/>
              </w:rPr>
              <w:t>diaPASEF</w:t>
            </w:r>
          </w:p>
          <w:p w14:paraId="000000BC" w14:textId="77777777" w:rsidR="00D97F10" w:rsidRDefault="00D97F10">
            <w:pPr>
              <w:jc w:val="both"/>
            </w:pPr>
          </w:p>
        </w:tc>
        <w:tc>
          <w:tcPr>
            <w:tcW w:w="3780" w:type="dxa"/>
            <w:tcMar>
              <w:left w:w="108" w:type="dxa"/>
            </w:tcMar>
          </w:tcPr>
          <w:p w14:paraId="000000BD" w14:textId="77777777" w:rsidR="00D97F10" w:rsidRDefault="00973522">
            <w:pPr>
              <w:cnfStyle w:val="000000000000" w:firstRow="0" w:lastRow="0" w:firstColumn="0" w:lastColumn="0" w:oddVBand="0" w:evenVBand="0" w:oddHBand="0" w:evenHBand="0" w:firstRowFirstColumn="0" w:firstRowLastColumn="0" w:lastRowFirstColumn="0" w:lastRowLastColumn="0"/>
            </w:pPr>
            <w:r>
              <w:t>data independent acquisition from dissociation of sequential mass ranges separated by ion mobility</w:t>
            </w:r>
          </w:p>
        </w:tc>
        <w:tc>
          <w:tcPr>
            <w:tcW w:w="3805" w:type="dxa"/>
            <w:tcMar>
              <w:left w:w="108" w:type="dxa"/>
            </w:tcMar>
          </w:tcPr>
          <w:p w14:paraId="000000BE" w14:textId="77777777" w:rsidR="00D97F10" w:rsidRDefault="00973522">
            <w:pPr>
              <w:cnfStyle w:val="000000000000" w:firstRow="0" w:lastRow="0" w:firstColumn="0" w:lastColumn="0" w:oddVBand="0" w:evenVBand="0" w:oddHBand="0" w:evenHBand="0" w:firstRowFirstColumn="0" w:firstRowLastColumn="0" w:lastRowFirstColumn="0" w:lastRowLastColumn="0"/>
            </w:pPr>
            <w:r>
              <w:t>- data independent acquisition</w:t>
            </w:r>
          </w:p>
          <w:p w14:paraId="000000BF" w14:textId="77777777" w:rsidR="00D97F10" w:rsidRDefault="00973522">
            <w:pPr>
              <w:cnfStyle w:val="000000000000" w:firstRow="0" w:lastRow="0" w:firstColumn="0" w:lastColumn="0" w:oddVBand="0" w:evenVBand="0" w:oddHBand="0" w:evenHBand="0" w:firstRowFirstColumn="0" w:firstRowLastColumn="0" w:lastRowFirstColumn="0" w:lastRowLastColumn="0"/>
            </w:pPr>
            <w:r>
              <w:t>- dissociation of sequential mass ranges</w:t>
            </w:r>
          </w:p>
          <w:p w14:paraId="000000C0" w14:textId="77777777" w:rsidR="00D97F10" w:rsidRDefault="00973522">
            <w:pPr>
              <w:cnfStyle w:val="000000000000" w:firstRow="0" w:lastRow="0" w:firstColumn="0" w:lastColumn="0" w:oddVBand="0" w:evenVBand="0" w:oddHBand="0" w:evenHBand="0" w:firstRowFirstColumn="0" w:firstRowLastColumn="0" w:lastRowFirstColumn="0" w:lastRowLastColumn="0"/>
            </w:pPr>
            <w:r>
              <w:t>- ion mobility separation</w:t>
            </w:r>
          </w:p>
          <w:p w14:paraId="000000C1" w14:textId="77777777" w:rsidR="00D97F10" w:rsidRDefault="00973522">
            <w:pPr>
              <w:cnfStyle w:val="000000000000" w:firstRow="0" w:lastRow="0" w:firstColumn="0" w:lastColumn="0" w:oddVBand="0" w:evenVBand="0" w:oddHBand="0" w:evenHBand="0" w:firstRowFirstColumn="0" w:firstRowLastColumn="0" w:lastRowFirstColumn="0" w:lastRowLastColumn="0"/>
            </w:pPr>
            <w:r>
              <w:t>- deconvoluted data</w:t>
            </w:r>
          </w:p>
        </w:tc>
      </w:tr>
      <w:tr w:rsidR="00D97F10" w14:paraId="678E898C" w14:textId="77777777" w:rsidTr="00D9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Mar>
              <w:left w:w="108" w:type="dxa"/>
            </w:tcMar>
          </w:tcPr>
          <w:p w14:paraId="000000C2" w14:textId="77777777" w:rsidR="00D97F10" w:rsidRDefault="00973522">
            <w:pPr>
              <w:jc w:val="both"/>
            </w:pPr>
            <w:r>
              <w:rPr>
                <w:b w:val="0"/>
              </w:rPr>
              <w:t>HDMSE</w:t>
            </w:r>
          </w:p>
          <w:p w14:paraId="000000C3" w14:textId="77777777" w:rsidR="00D97F10" w:rsidRDefault="00973522">
            <w:pPr>
              <w:jc w:val="both"/>
            </w:pPr>
            <w:r>
              <w:rPr>
                <w:b w:val="0"/>
              </w:rPr>
              <w:t>IMS-AIF</w:t>
            </w:r>
          </w:p>
        </w:tc>
        <w:tc>
          <w:tcPr>
            <w:tcW w:w="3780" w:type="dxa"/>
            <w:tcMar>
              <w:left w:w="108" w:type="dxa"/>
            </w:tcMar>
          </w:tcPr>
          <w:p w14:paraId="000000C4" w14:textId="77777777" w:rsidR="00D97F10" w:rsidRDefault="00973522">
            <w:pPr>
              <w:cnfStyle w:val="000000100000" w:firstRow="0" w:lastRow="0" w:firstColumn="0" w:lastColumn="0" w:oddVBand="0" w:evenVBand="0" w:oddHBand="1" w:evenHBand="0" w:firstRowFirstColumn="0" w:firstRowLastColumn="0" w:lastRowFirstColumn="0" w:lastRowLastColumn="0"/>
            </w:pPr>
            <w:r>
              <w:t>data independent acquisi</w:t>
            </w:r>
            <w:r>
              <w:t>tion from dissociation of full mass range separated by ion mobility</w:t>
            </w:r>
          </w:p>
        </w:tc>
        <w:tc>
          <w:tcPr>
            <w:tcW w:w="3805" w:type="dxa"/>
            <w:tcMar>
              <w:left w:w="108" w:type="dxa"/>
            </w:tcMar>
          </w:tcPr>
          <w:p w14:paraId="000000C5" w14:textId="77777777" w:rsidR="00D97F10" w:rsidRDefault="00973522">
            <w:pPr>
              <w:cnfStyle w:val="000000100000" w:firstRow="0" w:lastRow="0" w:firstColumn="0" w:lastColumn="0" w:oddVBand="0" w:evenVBand="0" w:oddHBand="1" w:evenHBand="0" w:firstRowFirstColumn="0" w:firstRowLastColumn="0" w:lastRowFirstColumn="0" w:lastRowLastColumn="0"/>
            </w:pPr>
            <w:r>
              <w:t>- data independent acquisition</w:t>
            </w:r>
          </w:p>
          <w:p w14:paraId="000000C6" w14:textId="77777777" w:rsidR="00D97F10" w:rsidRDefault="00973522">
            <w:pPr>
              <w:cnfStyle w:val="000000100000" w:firstRow="0" w:lastRow="0" w:firstColumn="0" w:lastColumn="0" w:oddVBand="0" w:evenVBand="0" w:oddHBand="1" w:evenHBand="0" w:firstRowFirstColumn="0" w:firstRowLastColumn="0" w:lastRowFirstColumn="0" w:lastRowLastColumn="0"/>
            </w:pPr>
            <w:r>
              <w:t>- dissociation of full mass range</w:t>
            </w:r>
          </w:p>
          <w:p w14:paraId="000000C7" w14:textId="77777777" w:rsidR="00D97F10" w:rsidRDefault="00973522">
            <w:pPr>
              <w:cnfStyle w:val="000000100000" w:firstRow="0" w:lastRow="0" w:firstColumn="0" w:lastColumn="0" w:oddVBand="0" w:evenVBand="0" w:oddHBand="1" w:evenHBand="0" w:firstRowFirstColumn="0" w:firstRowLastColumn="0" w:lastRowFirstColumn="0" w:lastRowLastColumn="0"/>
            </w:pPr>
            <w:r>
              <w:t>- ion mobility separation</w:t>
            </w:r>
          </w:p>
          <w:p w14:paraId="000000C8" w14:textId="77777777" w:rsidR="00D97F10" w:rsidRDefault="00973522">
            <w:pPr>
              <w:cnfStyle w:val="000000100000" w:firstRow="0" w:lastRow="0" w:firstColumn="0" w:lastColumn="0" w:oddVBand="0" w:evenVBand="0" w:oddHBand="1" w:evenHBand="0" w:firstRowFirstColumn="0" w:firstRowLastColumn="0" w:lastRowFirstColumn="0" w:lastRowLastColumn="0"/>
            </w:pPr>
            <w:r>
              <w:t>- deconvoluted data</w:t>
            </w:r>
          </w:p>
          <w:p w14:paraId="000000C9" w14:textId="77777777" w:rsidR="00D97F10" w:rsidRDefault="00D97F10">
            <w:pPr>
              <w:cnfStyle w:val="000000100000" w:firstRow="0" w:lastRow="0" w:firstColumn="0" w:lastColumn="0" w:oddVBand="0" w:evenVBand="0" w:oddHBand="1" w:evenHBand="0" w:firstRowFirstColumn="0" w:firstRowLastColumn="0" w:lastRowFirstColumn="0" w:lastRowLastColumn="0"/>
            </w:pPr>
          </w:p>
        </w:tc>
      </w:tr>
    </w:tbl>
    <w:p w14:paraId="000000CA" w14:textId="77777777" w:rsidR="00D97F10" w:rsidRDefault="00D97F10">
      <w:pPr>
        <w:tabs>
          <w:tab w:val="left" w:pos="1440"/>
          <w:tab w:val="left" w:pos="6300"/>
        </w:tabs>
      </w:pPr>
    </w:p>
    <w:p w14:paraId="000000CB" w14:textId="77777777" w:rsidR="00D97F10" w:rsidRDefault="00973522">
      <w:pPr>
        <w:tabs>
          <w:tab w:val="left" w:pos="1440"/>
          <w:tab w:val="left" w:pos="6300"/>
        </w:tabs>
      </w:pPr>
      <w:r>
        <w:t>Furthermore, the &lt;selectedIonList&gt; element MUST contain a list of all of the measured analyte sibling ions (</w:t>
      </w:r>
      <w:proofErr w:type="gramStart"/>
      <w:r>
        <w:t>i.e.</w:t>
      </w:r>
      <w:proofErr w:type="gramEnd"/>
      <w:r>
        <w:t xml:space="preserve"> different charge states of the same molecule) that are associated with the fragment ion </w:t>
      </w:r>
      <w:r>
        <w:lastRenderedPageBreak/>
        <w:t>spectrum. This is in contrast to mzML from other workfl</w:t>
      </w:r>
      <w:r>
        <w:t>ows where the entries in the &lt;selectedIonlist&gt; are one or more unrelated analyte ions that happened to be included in the isolation window. For example:</w:t>
      </w:r>
    </w:p>
    <w:p w14:paraId="000000CC" w14:textId="77777777" w:rsidR="00D97F10" w:rsidRDefault="00D97F10">
      <w:pPr>
        <w:tabs>
          <w:tab w:val="left" w:pos="1440"/>
          <w:tab w:val="left" w:pos="6300"/>
        </w:tabs>
      </w:pPr>
    </w:p>
    <w:p w14:paraId="000000CD" w14:textId="77777777" w:rsidR="00D97F10" w:rsidRDefault="00973522">
      <w:pPr>
        <w:tabs>
          <w:tab w:val="left" w:pos="1440"/>
          <w:tab w:val="left" w:pos="6300"/>
        </w:tabs>
      </w:pPr>
      <w:r>
        <w:t xml:space="preserve">              &lt;selectedIonList count="2"&gt;</w:t>
      </w:r>
    </w:p>
    <w:p w14:paraId="000000CE" w14:textId="77777777" w:rsidR="00D97F10" w:rsidRDefault="00973522">
      <w:pPr>
        <w:tabs>
          <w:tab w:val="left" w:pos="1440"/>
          <w:tab w:val="left" w:pos="6300"/>
        </w:tabs>
      </w:pPr>
      <w:r>
        <w:t xml:space="preserve">                &lt;selectedIon&gt;</w:t>
      </w:r>
    </w:p>
    <w:p w14:paraId="000000CF" w14:textId="77777777" w:rsidR="00D97F10" w:rsidRDefault="00973522">
      <w:pPr>
        <w:tabs>
          <w:tab w:val="left" w:pos="1440"/>
          <w:tab w:val="left" w:pos="6300"/>
        </w:tabs>
      </w:pPr>
      <w:r>
        <w:t xml:space="preserve">                  &lt;cvParam cvR</w:t>
      </w:r>
      <w:r>
        <w:t>ef="MS" accession="MS:1000744" name="selected ion m/z" value="666.679163727272" unitCvRef="MS" unitAccession="MS:1000040" unitName="m/z"/&gt;</w:t>
      </w:r>
    </w:p>
    <w:p w14:paraId="000000D0" w14:textId="77777777" w:rsidR="00D97F10" w:rsidRDefault="00973522">
      <w:pPr>
        <w:tabs>
          <w:tab w:val="left" w:pos="1440"/>
          <w:tab w:val="left" w:pos="6300"/>
        </w:tabs>
      </w:pPr>
      <w:r>
        <w:t xml:space="preserve">                  &lt;cvParam cvRef="MS" accession="MS:1000041" name="charge state" value="2"/&gt;</w:t>
      </w:r>
    </w:p>
    <w:p w14:paraId="000000D1" w14:textId="77777777" w:rsidR="00D97F10" w:rsidRDefault="00973522">
      <w:pPr>
        <w:tabs>
          <w:tab w:val="left" w:pos="1440"/>
          <w:tab w:val="left" w:pos="6300"/>
        </w:tabs>
      </w:pPr>
      <w:r>
        <w:t xml:space="preserve">                  &lt;cvPar</w:t>
      </w:r>
      <w:r>
        <w:t>am cvRef="MS" accession="MS:1000042" name="peak intensity" value="0.87e05" unitCvRef="MS" unitAccession="MS:1000131" unitName="number of detector counts"/&gt;</w:t>
      </w:r>
    </w:p>
    <w:p w14:paraId="000000D2" w14:textId="77777777" w:rsidR="00D97F10" w:rsidRDefault="00973522">
      <w:pPr>
        <w:tabs>
          <w:tab w:val="left" w:pos="1440"/>
          <w:tab w:val="left" w:pos="6300"/>
        </w:tabs>
      </w:pPr>
      <w:r>
        <w:t xml:space="preserve">                &lt;/selectedIon&gt;</w:t>
      </w:r>
    </w:p>
    <w:p w14:paraId="000000D3" w14:textId="77777777" w:rsidR="00D97F10" w:rsidRDefault="00973522">
      <w:pPr>
        <w:tabs>
          <w:tab w:val="left" w:pos="1440"/>
          <w:tab w:val="left" w:pos="6300"/>
        </w:tabs>
      </w:pPr>
      <w:r>
        <w:t xml:space="preserve">                &lt;selectedIon&gt;</w:t>
      </w:r>
    </w:p>
    <w:p w14:paraId="000000D4" w14:textId="77777777" w:rsidR="00D97F10" w:rsidRDefault="00973522">
      <w:pPr>
        <w:tabs>
          <w:tab w:val="left" w:pos="1440"/>
          <w:tab w:val="left" w:pos="6300"/>
        </w:tabs>
      </w:pPr>
      <w:r>
        <w:t xml:space="preserve">                  &lt;cvParam cvRef="MS" accession="MS:1000744" name="selected ion m/z" value="333.679163727272" unitCvRef="MS" unitAccession="MS:1000040" unitName="m/z"/&gt;</w:t>
      </w:r>
    </w:p>
    <w:p w14:paraId="000000D5" w14:textId="77777777" w:rsidR="00D97F10" w:rsidRDefault="00973522">
      <w:pPr>
        <w:tabs>
          <w:tab w:val="left" w:pos="1440"/>
          <w:tab w:val="left" w:pos="6300"/>
        </w:tabs>
      </w:pPr>
      <w:r>
        <w:t xml:space="preserve">                  &lt;cvParam cvRef="MS" accession="MS:1000041" name="charge state" value=</w:t>
      </w:r>
      <w:r>
        <w:t>"3"/&gt;</w:t>
      </w:r>
    </w:p>
    <w:p w14:paraId="000000D6" w14:textId="77777777" w:rsidR="00D97F10" w:rsidRDefault="00973522">
      <w:pPr>
        <w:tabs>
          <w:tab w:val="left" w:pos="1440"/>
          <w:tab w:val="left" w:pos="6300"/>
        </w:tabs>
      </w:pPr>
      <w:r>
        <w:t xml:space="preserve">                  &lt;cvParam cvRef="MS" accession="MS:1000042" name="peak intensity" value="0.40e05" unitCvRef="MS" unitAccession="MS:1000131" unitName="number of detector counts"/&gt;</w:t>
      </w:r>
    </w:p>
    <w:p w14:paraId="000000D7" w14:textId="77777777" w:rsidR="00D97F10" w:rsidRDefault="00973522">
      <w:pPr>
        <w:tabs>
          <w:tab w:val="left" w:pos="1440"/>
          <w:tab w:val="left" w:pos="6300"/>
        </w:tabs>
      </w:pPr>
      <w:r>
        <w:t xml:space="preserve">                &lt;/selectedIon&gt;</w:t>
      </w:r>
    </w:p>
    <w:p w14:paraId="000000D8" w14:textId="77777777" w:rsidR="00D97F10" w:rsidRDefault="00973522">
      <w:pPr>
        <w:tabs>
          <w:tab w:val="left" w:pos="1440"/>
          <w:tab w:val="left" w:pos="6300"/>
        </w:tabs>
      </w:pPr>
      <w:r>
        <w:t xml:space="preserve">              &lt;/selectedIonList&gt;</w:t>
      </w:r>
    </w:p>
    <w:p w14:paraId="000000D9" w14:textId="77777777" w:rsidR="00D97F10" w:rsidRDefault="00D97F10">
      <w:pPr>
        <w:tabs>
          <w:tab w:val="left" w:pos="1440"/>
          <w:tab w:val="left" w:pos="6300"/>
        </w:tabs>
      </w:pPr>
    </w:p>
    <w:p w14:paraId="000000DA" w14:textId="77777777" w:rsidR="00D97F10" w:rsidRDefault="00973522">
      <w:pPr>
        <w:tabs>
          <w:tab w:val="left" w:pos="1440"/>
          <w:tab w:val="left" w:pos="6300"/>
        </w:tabs>
      </w:pPr>
      <w:r>
        <w:t>Here,</w:t>
      </w:r>
      <w:r>
        <w:t xml:space="preserve"> both selected ions are 2+ and 3+ siblings of the same analyte from which the deconvoluted fragment ion spectrum is created. Software reading this information MAY display a single analyte where the charge-reduced precursor mass (M+</w:t>
      </w:r>
      <w:proofErr w:type="gramStart"/>
      <w:r>
        <w:t>H)+</w:t>
      </w:r>
      <w:proofErr w:type="gramEnd"/>
      <w:r>
        <w:t xml:space="preserve"> and total ion intensi</w:t>
      </w:r>
      <w:r>
        <w:t>ty have been computed from the above information, with an option to see the individual ions.</w:t>
      </w:r>
    </w:p>
    <w:p w14:paraId="000000DB" w14:textId="77777777" w:rsidR="00D97F10" w:rsidRDefault="00D97F10">
      <w:pPr>
        <w:tabs>
          <w:tab w:val="left" w:pos="1440"/>
          <w:tab w:val="left" w:pos="6300"/>
        </w:tabs>
      </w:pPr>
    </w:p>
    <w:p w14:paraId="000000DC" w14:textId="77777777" w:rsidR="00D97F10" w:rsidRDefault="00973522">
      <w:pPr>
        <w:tabs>
          <w:tab w:val="left" w:pos="1440"/>
          <w:tab w:val="left" w:pos="6300"/>
        </w:tabs>
      </w:pPr>
      <w:r>
        <w:t xml:space="preserve">Moreover, for any DIA acquisition of a full mass range (such as MSE or HDMSE data), the &lt;isolationWindow&gt; element SHOULD contain the full isolation window information </w:t>
      </w:r>
      <w:sdt>
        <w:sdtPr>
          <w:tag w:val="goog_rdk_5"/>
          <w:id w:val="-998343519"/>
        </w:sdtPr>
        <w:sdtEndPr/>
        <w:sdtContent>
          <w:ins w:id="21" w:author="Eric Deutsch" w:date="2021-05-24T16:48:00Z">
            <w:r>
              <w:t xml:space="preserve">with an added term to denote that the isolation is a full range, </w:t>
            </w:r>
          </w:ins>
        </w:sdtContent>
      </w:sdt>
      <w:r>
        <w:t>such as:</w:t>
      </w:r>
    </w:p>
    <w:p w14:paraId="000000DD" w14:textId="77777777" w:rsidR="00D97F10" w:rsidRDefault="00D97F10">
      <w:pPr>
        <w:tabs>
          <w:tab w:val="left" w:pos="1440"/>
          <w:tab w:val="left" w:pos="6300"/>
        </w:tabs>
      </w:pPr>
    </w:p>
    <w:p w14:paraId="000000DE" w14:textId="77777777" w:rsidR="00D97F10" w:rsidRDefault="00973522">
      <w:pPr>
        <w:tabs>
          <w:tab w:val="left" w:pos="1440"/>
          <w:tab w:val="left" w:pos="6300"/>
        </w:tabs>
      </w:pPr>
      <w:r>
        <w:t xml:space="preserve">            </w:t>
      </w:r>
      <w:r>
        <w:t xml:space="preserve">    &lt;cvParam cvRef="MS" accession="MS:1000827" name="isolation window target m/z" value="50.0" unitCvRef="MS" unitAccession="MS:1000040" unitName="m/z"/&gt;</w:t>
      </w:r>
    </w:p>
    <w:p w14:paraId="000000DF" w14:textId="77777777" w:rsidR="00D97F10" w:rsidRDefault="00973522">
      <w:pPr>
        <w:tabs>
          <w:tab w:val="left" w:pos="1440"/>
          <w:tab w:val="left" w:pos="6300"/>
        </w:tabs>
      </w:pPr>
      <w:r>
        <w:t xml:space="preserve">                &lt;cvParam cvRef="MS" accession="MS:1000828" name="isolation window lower offset" value=</w:t>
      </w:r>
      <w:r>
        <w:t>"0" unitCvRef="MS" unitAccession="MS:1000040" unitName="m/z"/&gt;</w:t>
      </w:r>
    </w:p>
    <w:sdt>
      <w:sdtPr>
        <w:tag w:val="goog_rdk_7"/>
        <w:id w:val="-1061633173"/>
      </w:sdtPr>
      <w:sdtEndPr/>
      <w:sdtContent>
        <w:p w14:paraId="000000E0" w14:textId="77777777" w:rsidR="00D97F10" w:rsidRDefault="00973522">
          <w:pPr>
            <w:tabs>
              <w:tab w:val="left" w:pos="1440"/>
              <w:tab w:val="left" w:pos="6300"/>
            </w:tabs>
            <w:rPr>
              <w:ins w:id="22" w:author="Eric Deutsch" w:date="2021-05-24T16:49:00Z"/>
            </w:rPr>
          </w:pPr>
          <w:r>
            <w:t xml:space="preserve">                &lt;cvParam cvRef="MS" accession="MS:1000829" name="isolation window upper offset" value="1950" unitCvRef="MS" unitAccession="MS:1000040" unitName="m/z"/&gt;</w:t>
          </w:r>
          <w:sdt>
            <w:sdtPr>
              <w:tag w:val="goog_rdk_6"/>
              <w:id w:val="-1785258085"/>
            </w:sdtPr>
            <w:sdtEndPr/>
            <w:sdtContent/>
          </w:sdt>
        </w:p>
      </w:sdtContent>
    </w:sdt>
    <w:sdt>
      <w:sdtPr>
        <w:tag w:val="goog_rdk_9"/>
        <w:id w:val="-754980146"/>
      </w:sdtPr>
      <w:sdtEndPr/>
      <w:sdtContent>
        <w:p w14:paraId="000000E1" w14:textId="77777777" w:rsidR="00D97F10" w:rsidRDefault="00973522">
          <w:pPr>
            <w:tabs>
              <w:tab w:val="left" w:pos="1440"/>
              <w:tab w:val="left" w:pos="6300"/>
            </w:tabs>
            <w:rPr>
              <w:ins w:id="23" w:author="Eric Deutsch" w:date="2021-05-24T16:49:00Z"/>
            </w:rPr>
          </w:pPr>
          <w:sdt>
            <w:sdtPr>
              <w:tag w:val="goog_rdk_8"/>
              <w:id w:val="1095138013"/>
            </w:sdtPr>
            <w:sdtEndPr/>
            <w:sdtContent>
              <w:ins w:id="24" w:author="Eric Deutsch" w:date="2021-05-24T16:49:00Z">
                <w:r>
                  <w:t xml:space="preserve">                &lt;cvPa</w:t>
                </w:r>
                <w:r>
                  <w:t>ram cvRef="MS" accession="MS:1003159" name="isolation window full range"/&gt;</w:t>
                </w:r>
              </w:ins>
            </w:sdtContent>
          </w:sdt>
        </w:p>
      </w:sdtContent>
    </w:sdt>
    <w:p w14:paraId="000000E2" w14:textId="77777777" w:rsidR="00D97F10" w:rsidRDefault="00D97F10">
      <w:pPr>
        <w:tabs>
          <w:tab w:val="left" w:pos="1440"/>
          <w:tab w:val="left" w:pos="6300"/>
        </w:tabs>
      </w:pPr>
    </w:p>
    <w:p w14:paraId="000000E3" w14:textId="77777777" w:rsidR="00D97F10" w:rsidRDefault="00D97F10">
      <w:pPr>
        <w:tabs>
          <w:tab w:val="left" w:pos="1440"/>
          <w:tab w:val="left" w:pos="6300"/>
        </w:tabs>
      </w:pPr>
    </w:p>
    <w:p w14:paraId="000000E4" w14:textId="77777777" w:rsidR="00D97F10" w:rsidRDefault="00973522">
      <w:pPr>
        <w:tabs>
          <w:tab w:val="left" w:pos="1440"/>
          <w:tab w:val="left" w:pos="6300"/>
        </w:tabs>
      </w:pPr>
      <w:sdt>
        <w:sdtPr>
          <w:tag w:val="goog_rdk_11"/>
          <w:id w:val="1039094678"/>
        </w:sdtPr>
        <w:sdtEndPr/>
        <w:sdtContent>
          <w:del w:id="25" w:author="Eric Deutsch" w:date="2021-05-24T16:51:00Z">
            <w:r>
              <w:delText xml:space="preserve">As a hint to the reader that is no specific target, the isolation windows target m/z SHOULD be set to the lower bound of the windows (e.g. 50 m/z), the isolation window lower </w:delText>
            </w:r>
            <w:r>
              <w:delText xml:space="preserve">offset set to 0, and the isolation window upper offset be set to the difference between the upper and lower range of the window. This curious but legal arrangement should be a tip to readers that there is no specific target. </w:delText>
            </w:r>
          </w:del>
        </w:sdtContent>
      </w:sdt>
      <w:r>
        <w:t>Note that the &lt;isolationWindo</w:t>
      </w:r>
      <w:r>
        <w:t>w&gt; element is required by the current schema and this requirement is maintained.</w:t>
      </w:r>
    </w:p>
    <w:sdt>
      <w:sdtPr>
        <w:tag w:val="goog_rdk_14"/>
        <w:id w:val="891157961"/>
      </w:sdtPr>
      <w:sdtEndPr/>
      <w:sdtContent>
        <w:p w14:paraId="000000E5" w14:textId="77777777" w:rsidR="00D97F10" w:rsidRDefault="00973522">
          <w:pPr>
            <w:jc w:val="both"/>
            <w:rPr>
              <w:del w:id="26" w:author="Eric Deutsch" w:date="2021-05-24T16:51:00Z"/>
            </w:rPr>
          </w:pPr>
          <w:sdt>
            <w:sdtPr>
              <w:tag w:val="goog_rdk_13"/>
              <w:id w:val="-349263586"/>
            </w:sdtPr>
            <w:sdtEndPr/>
            <w:sdtContent/>
          </w:sdt>
        </w:p>
      </w:sdtContent>
    </w:sdt>
    <w:sdt>
      <w:sdtPr>
        <w:tag w:val="goog_rdk_16"/>
        <w:id w:val="-1291981400"/>
      </w:sdtPr>
      <w:sdtEndPr/>
      <w:sdtContent>
        <w:p w14:paraId="000000E6" w14:textId="77777777" w:rsidR="00D97F10" w:rsidRDefault="00973522">
          <w:pPr>
            <w:jc w:val="both"/>
            <w:rPr>
              <w:del w:id="27" w:author="Eric Deutsch" w:date="2021-05-24T16:51:00Z"/>
            </w:rPr>
          </w:pPr>
          <w:sdt>
            <w:sdtPr>
              <w:tag w:val="goog_rdk_15"/>
              <w:id w:val="1696037036"/>
            </w:sdtPr>
            <w:sdtEndPr/>
            <w:sdtContent/>
          </w:sdt>
        </w:p>
      </w:sdtContent>
    </w:sdt>
    <w:sdt>
      <w:sdtPr>
        <w:tag w:val="goog_rdk_18"/>
        <w:id w:val="-1316722086"/>
      </w:sdtPr>
      <w:sdtEndPr/>
      <w:sdtContent>
        <w:p w14:paraId="000000E7" w14:textId="77777777" w:rsidR="00D97F10" w:rsidRDefault="00973522">
          <w:pPr>
            <w:jc w:val="both"/>
            <w:rPr>
              <w:del w:id="28" w:author="Eric Deutsch" w:date="2021-05-24T16:51:00Z"/>
            </w:rPr>
          </w:pPr>
          <w:sdt>
            <w:sdtPr>
              <w:tag w:val="goog_rdk_17"/>
              <w:id w:val="-1600710491"/>
            </w:sdtPr>
            <w:sdtEndPr/>
            <w:sdtContent/>
          </w:sdt>
        </w:p>
      </w:sdtContent>
    </w:sdt>
    <w:p w14:paraId="000000E8" w14:textId="77777777" w:rsidR="00D97F10" w:rsidRDefault="00D97F10">
      <w:pPr>
        <w:jc w:val="both"/>
      </w:pPr>
    </w:p>
    <w:p w14:paraId="000000E9" w14:textId="77777777" w:rsidR="00D97F10" w:rsidRDefault="00D97F10">
      <w:pPr>
        <w:jc w:val="both"/>
      </w:pPr>
    </w:p>
    <w:p w14:paraId="000000EA" w14:textId="77777777" w:rsidR="00D97F10" w:rsidRDefault="00D97F10">
      <w:pPr>
        <w:jc w:val="both"/>
      </w:pPr>
    </w:p>
    <w:p w14:paraId="000000EB" w14:textId="77777777" w:rsidR="00D97F10" w:rsidRDefault="00973522">
      <w:pPr>
        <w:pStyle w:val="Heading2"/>
        <w:numPr>
          <w:ilvl w:val="1"/>
          <w:numId w:val="2"/>
        </w:numPr>
        <w:jc w:val="both"/>
      </w:pPr>
      <w:bookmarkStart w:id="29" w:name="_heading=h.35nkun2" w:colFirst="0" w:colLast="0"/>
      <w:bookmarkEnd w:id="29"/>
      <w:r>
        <w:t>Adjustments for differentiating between low and high energy scans</w:t>
      </w:r>
    </w:p>
    <w:p w14:paraId="000000EC" w14:textId="77777777" w:rsidR="00D97F10" w:rsidRDefault="00D97F10">
      <w:pPr>
        <w:tabs>
          <w:tab w:val="left" w:pos="1440"/>
          <w:tab w:val="left" w:pos="6300"/>
        </w:tabs>
      </w:pPr>
    </w:p>
    <w:p w14:paraId="000000ED" w14:textId="77777777" w:rsidR="00D97F10" w:rsidRDefault="00973522">
      <w:pPr>
        <w:jc w:val="both"/>
      </w:pPr>
      <w:r>
        <w:t xml:space="preserve">There has been substantial confusion in the community about the best way to differentiate </w:t>
      </w:r>
      <w:r>
        <w:t xml:space="preserve">between the low energy and high energy scans from Waters Corporation instruments for MSE, HDMSE, and SONAR acquisitions. Several possible strategies were proposed, but the selected implementation requires no schema change and is as follows. </w:t>
      </w:r>
    </w:p>
    <w:p w14:paraId="000000EE" w14:textId="77777777" w:rsidR="00D97F10" w:rsidRDefault="00D97F10">
      <w:pPr>
        <w:jc w:val="both"/>
      </w:pPr>
    </w:p>
    <w:p w14:paraId="000000EF" w14:textId="77777777" w:rsidR="00D97F10" w:rsidRDefault="00973522">
      <w:pPr>
        <w:jc w:val="both"/>
      </w:pPr>
      <w:r>
        <w:t>Low-energy sc</w:t>
      </w:r>
      <w:r>
        <w:t>ans will be encoded as MS Level 1 scans. High-energy scans will be encoded as MS Level 2 scans with an isolationWindow that is set to be same width as the scanWindow, with a target m/z that is set as the lower bound of the window, as described in section 3</w:t>
      </w:r>
      <w:r>
        <w:t>.4 and the collision energy applied encoded as usual.</w:t>
      </w:r>
    </w:p>
    <w:p w14:paraId="000000F0" w14:textId="77777777" w:rsidR="00D97F10" w:rsidRDefault="00D97F10">
      <w:pPr>
        <w:jc w:val="both"/>
      </w:pPr>
    </w:p>
    <w:p w14:paraId="000000F1" w14:textId="77777777" w:rsidR="00D97F10" w:rsidRDefault="00D97F10">
      <w:pPr>
        <w:jc w:val="both"/>
      </w:pPr>
    </w:p>
    <w:p w14:paraId="000000F2" w14:textId="77777777" w:rsidR="00D97F10" w:rsidRDefault="00973522">
      <w:pPr>
        <w:pStyle w:val="Heading2"/>
        <w:numPr>
          <w:ilvl w:val="1"/>
          <w:numId w:val="2"/>
        </w:numPr>
        <w:jc w:val="both"/>
      </w:pPr>
      <w:bookmarkStart w:id="30" w:name="_heading=h.1ksv4uv" w:colFirst="0" w:colLast="0"/>
      <w:bookmarkEnd w:id="30"/>
      <w:r>
        <w:t>Adjustments for front-end ion mobility filtering</w:t>
      </w:r>
    </w:p>
    <w:p w14:paraId="000000F3" w14:textId="77777777" w:rsidR="00D97F10" w:rsidRDefault="00D97F10">
      <w:pPr>
        <w:tabs>
          <w:tab w:val="left" w:pos="1440"/>
          <w:tab w:val="left" w:pos="6300"/>
        </w:tabs>
      </w:pPr>
    </w:p>
    <w:p w14:paraId="000000F4" w14:textId="77777777" w:rsidR="00D97F10" w:rsidRDefault="00973522">
      <w:pPr>
        <w:jc w:val="both"/>
        <w:rPr>
          <w:highlight w:val="yellow"/>
        </w:rPr>
      </w:pPr>
      <w:r>
        <w:rPr>
          <w:highlight w:val="yellow"/>
        </w:rPr>
        <w:lastRenderedPageBreak/>
        <w:t xml:space="preserve">Some instruments support filtering of ions entering a mass spectrometer by ion mobility. A common mechanism is the high-field asymmetric waveform ion </w:t>
      </w:r>
      <w:r>
        <w:rPr>
          <w:highlight w:val="yellow"/>
        </w:rPr>
        <w:t xml:space="preserve">mobility spectrometry (FAIMS) device, for which each scan may have a single compensation voltage value. </w:t>
      </w:r>
      <w:sdt>
        <w:sdtPr>
          <w:tag w:val="goog_rdk_19"/>
          <w:id w:val="1226191554"/>
        </w:sdtPr>
        <w:sdtEndPr/>
        <w:sdtContent>
          <w:commentRangeStart w:id="31"/>
        </w:sdtContent>
      </w:sdt>
      <w:r>
        <w:rPr>
          <w:highlight w:val="yellow"/>
        </w:rPr>
        <w:t>If FAIMS information is available</w:t>
      </w:r>
      <w:commentRangeEnd w:id="31"/>
      <w:r>
        <w:commentReference w:id="31"/>
      </w:r>
      <w:r>
        <w:rPr>
          <w:highlight w:val="yellow"/>
        </w:rPr>
        <w:t xml:space="preserve"> it MUST be encoded in mzML files by specifying the “FAIMS compensation voltage” CV term (MS:1001581) in the &lt;scan</w:t>
      </w:r>
      <w:r>
        <w:rPr>
          <w:highlight w:val="yellow"/>
        </w:rPr>
        <w:t>&gt; element. For example:</w:t>
      </w:r>
    </w:p>
    <w:p w14:paraId="000000F5" w14:textId="77777777" w:rsidR="00D97F10" w:rsidRDefault="00D97F10">
      <w:pPr>
        <w:jc w:val="both"/>
        <w:rPr>
          <w:highlight w:val="yellow"/>
        </w:rPr>
      </w:pPr>
    </w:p>
    <w:p w14:paraId="000000F6" w14:textId="77777777" w:rsidR="00D97F10" w:rsidRDefault="00973522">
      <w:pPr>
        <w:rPr>
          <w:rFonts w:ascii="Courier New" w:eastAsia="Courier New" w:hAnsi="Courier New" w:cs="Courier New"/>
          <w:sz w:val="15"/>
          <w:szCs w:val="15"/>
          <w:highlight w:val="yellow"/>
        </w:rPr>
      </w:pPr>
      <w:r>
        <w:rPr>
          <w:rFonts w:ascii="Courier New" w:eastAsia="Courier New" w:hAnsi="Courier New" w:cs="Courier New"/>
          <w:sz w:val="15"/>
          <w:szCs w:val="15"/>
          <w:highlight w:val="yellow"/>
        </w:rPr>
        <w:t xml:space="preserve">  &lt;scan instrumentConfigurationRef="IC1"&gt;</w:t>
      </w:r>
    </w:p>
    <w:p w14:paraId="000000F7" w14:textId="77777777" w:rsidR="00D97F10" w:rsidRDefault="00973522">
      <w:pPr>
        <w:rPr>
          <w:rFonts w:ascii="Courier New" w:eastAsia="Courier New" w:hAnsi="Courier New" w:cs="Courier New"/>
          <w:sz w:val="15"/>
          <w:szCs w:val="15"/>
          <w:highlight w:val="yellow"/>
        </w:rPr>
      </w:pPr>
      <w:r>
        <w:rPr>
          <w:rFonts w:ascii="Courier New" w:eastAsia="Courier New" w:hAnsi="Courier New" w:cs="Courier New"/>
          <w:sz w:val="15"/>
          <w:szCs w:val="15"/>
          <w:highlight w:val="yellow"/>
        </w:rPr>
        <w:tab/>
      </w:r>
      <w:r>
        <w:rPr>
          <w:rFonts w:ascii="Courier New" w:eastAsia="Courier New" w:hAnsi="Courier New" w:cs="Courier New"/>
          <w:sz w:val="15"/>
          <w:szCs w:val="15"/>
          <w:highlight w:val="yellow"/>
        </w:rPr>
        <w:t>&lt;cvParam cvRef="MS" accession="MS:1000016" value="6.437239112" name="scan start time" unitAccession="UO:0000031" unitName="minute" unitCvRef="UO" /&gt;</w:t>
      </w:r>
    </w:p>
    <w:p w14:paraId="000000F8" w14:textId="77777777" w:rsidR="00D97F10" w:rsidRDefault="00973522">
      <w:pPr>
        <w:rPr>
          <w:rFonts w:ascii="Courier New" w:eastAsia="Courier New" w:hAnsi="Courier New" w:cs="Courier New"/>
          <w:sz w:val="15"/>
          <w:szCs w:val="15"/>
          <w:highlight w:val="yellow"/>
        </w:rPr>
      </w:pPr>
      <w:r>
        <w:rPr>
          <w:rFonts w:ascii="Courier New" w:eastAsia="Courier New" w:hAnsi="Courier New" w:cs="Courier New"/>
          <w:sz w:val="15"/>
          <w:szCs w:val="15"/>
          <w:highlight w:val="yellow"/>
        </w:rPr>
        <w:tab/>
        <w:t>&lt;cvParam cvRef="MS" accession="MS:1000927" value="118" name="ion injection time" unitAccession="UO:0000028</w:t>
      </w:r>
      <w:r>
        <w:rPr>
          <w:rFonts w:ascii="Courier New" w:eastAsia="Courier New" w:hAnsi="Courier New" w:cs="Courier New"/>
          <w:sz w:val="15"/>
          <w:szCs w:val="15"/>
          <w:highlight w:val="yellow"/>
        </w:rPr>
        <w:t>" unitName="millisecond" unitCvRef="UO" /&gt;</w:t>
      </w:r>
    </w:p>
    <w:p w14:paraId="000000F9" w14:textId="77777777" w:rsidR="00D97F10" w:rsidRDefault="00973522">
      <w:pPr>
        <w:rPr>
          <w:rFonts w:ascii="Courier New" w:eastAsia="Courier New" w:hAnsi="Courier New" w:cs="Courier New"/>
          <w:sz w:val="15"/>
          <w:szCs w:val="15"/>
          <w:highlight w:val="yellow"/>
        </w:rPr>
      </w:pPr>
      <w:r>
        <w:rPr>
          <w:rFonts w:ascii="Courier New" w:eastAsia="Courier New" w:hAnsi="Courier New" w:cs="Courier New"/>
          <w:sz w:val="15"/>
          <w:szCs w:val="15"/>
          <w:highlight w:val="yellow"/>
        </w:rPr>
        <w:tab/>
        <w:t>&lt;cvParam cvRef="MS" accession="MS:1001581" name="FAIMS compensation voltage" value="-54.0" unitAccession="UO:0000218" unitName="volt" unitCvRef="UO"/&gt;</w:t>
      </w:r>
    </w:p>
    <w:p w14:paraId="000000FA" w14:textId="77777777" w:rsidR="00D97F10" w:rsidRDefault="00D97F10">
      <w:pPr>
        <w:jc w:val="both"/>
        <w:rPr>
          <w:highlight w:val="yellow"/>
        </w:rPr>
      </w:pPr>
    </w:p>
    <w:p w14:paraId="000000FB" w14:textId="77777777" w:rsidR="00D97F10" w:rsidRDefault="00973522">
      <w:pPr>
        <w:jc w:val="both"/>
        <w:rPr>
          <w:highlight w:val="yellow"/>
        </w:rPr>
      </w:pPr>
      <w:r>
        <w:rPr>
          <w:highlight w:val="yellow"/>
        </w:rPr>
        <w:t>Note that some converters prior to 2021-04-01 placed the “FA</w:t>
      </w:r>
      <w:r>
        <w:rPr>
          <w:highlight w:val="yellow"/>
        </w:rPr>
        <w:t>IMS compensation voltage” term in the &lt;spectrum&gt; element. Readers MAY also consult the &lt;spectrum&gt; element to see if the FAIMS compensation voltage term is present there.</w:t>
      </w:r>
    </w:p>
    <w:p w14:paraId="000000FC" w14:textId="77777777" w:rsidR="00D97F10" w:rsidRDefault="00D97F10">
      <w:pPr>
        <w:jc w:val="both"/>
      </w:pPr>
    </w:p>
    <w:p w14:paraId="000000FD" w14:textId="77777777" w:rsidR="00D97F10" w:rsidRDefault="00973522">
      <w:pPr>
        <w:jc w:val="both"/>
        <w:rPr>
          <w:shd w:val="clear" w:color="auto" w:fill="EAD1DC"/>
        </w:rPr>
      </w:pPr>
      <w:r>
        <w:rPr>
          <w:shd w:val="clear" w:color="auto" w:fill="EAD1DC"/>
        </w:rPr>
        <w:t xml:space="preserve">A similar technology is the SelexION device from SCIEX. For data acquired with the </w:t>
      </w:r>
      <w:sdt>
        <w:sdtPr>
          <w:tag w:val="goog_rdk_20"/>
          <w:id w:val="1180779762"/>
        </w:sdtPr>
        <w:sdtEndPr/>
        <w:sdtContent>
          <w:commentRangeStart w:id="32"/>
        </w:sdtContent>
      </w:sdt>
      <w:r>
        <w:rPr>
          <w:shd w:val="clear" w:color="auto" w:fill="EAD1DC"/>
        </w:rPr>
        <w:t xml:space="preserve">SolexION </w:t>
      </w:r>
      <w:commentRangeEnd w:id="32"/>
      <w:r>
        <w:commentReference w:id="32"/>
      </w:r>
      <w:r>
        <w:rPr>
          <w:shd w:val="clear" w:color="auto" w:fill="EAD1DC"/>
        </w:rPr>
        <w:t>device, if the device voltage is available, the information MUST be encoded in mzML files by specifying the “solexION differential mobility” (???) CV term in the &lt;scan&gt; element. For example:</w:t>
      </w:r>
    </w:p>
    <w:p w14:paraId="000000FE" w14:textId="77777777" w:rsidR="00D97F10" w:rsidRDefault="00D97F10">
      <w:pPr>
        <w:jc w:val="both"/>
        <w:rPr>
          <w:shd w:val="clear" w:color="auto" w:fill="EAD1DC"/>
        </w:rPr>
      </w:pPr>
    </w:p>
    <w:p w14:paraId="000000FF"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&lt;scan instrumentConfigurationRef="IC1"&gt;</w:t>
      </w:r>
    </w:p>
    <w:p w14:paraId="00000100"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ab/>
        <w:t xml:space="preserve">&lt;cvParam </w:t>
      </w:r>
      <w:r>
        <w:rPr>
          <w:rFonts w:ascii="Courier New" w:eastAsia="Courier New" w:hAnsi="Courier New" w:cs="Courier New"/>
          <w:sz w:val="15"/>
          <w:szCs w:val="15"/>
          <w:shd w:val="clear" w:color="auto" w:fill="EAD1DC"/>
        </w:rPr>
        <w:t>cvRef="MS" accession="MS:1000016" value="12.39486" name="scan start time" unitAccession="UO:0000031" unitName="minute" unitCvRef="UO" /&gt;</w:t>
      </w:r>
    </w:p>
    <w:p w14:paraId="00000101"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ab/>
        <w:t>&lt;cvParam cvRef="MS" accession="MS:1000927" value="60" name="ion injection time" unitAccession="UO:0000028" unitName="m</w:t>
      </w:r>
      <w:r>
        <w:rPr>
          <w:rFonts w:ascii="Courier New" w:eastAsia="Courier New" w:hAnsi="Courier New" w:cs="Courier New"/>
          <w:sz w:val="15"/>
          <w:szCs w:val="15"/>
          <w:shd w:val="clear" w:color="auto" w:fill="EAD1DC"/>
        </w:rPr>
        <w:t>illisecond" unitCvRef="UO" /&gt;</w:t>
      </w:r>
    </w:p>
    <w:p w14:paraId="00000102"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ab/>
        <w:t>&lt;cvParam cvRef="MS" accession="MS:1001581" name="SelexION differential mobility" value="-54.0" unitAccession="UO:0000218" unitName="volt" unitCvRef="UO"/&gt;</w:t>
      </w:r>
    </w:p>
    <w:p w14:paraId="00000103" w14:textId="77777777" w:rsidR="00D97F10" w:rsidRDefault="00D97F10">
      <w:pPr>
        <w:rPr>
          <w:rFonts w:ascii="Courier New" w:eastAsia="Courier New" w:hAnsi="Courier New" w:cs="Courier New"/>
          <w:sz w:val="15"/>
          <w:szCs w:val="15"/>
          <w:shd w:val="clear" w:color="auto" w:fill="EAD1DC"/>
        </w:rPr>
      </w:pPr>
    </w:p>
    <w:p w14:paraId="00000104"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&lt;spectrum index="100" id="controllerType=0 controllerNumber=1 scan=1</w:t>
      </w:r>
      <w:r>
        <w:rPr>
          <w:rFonts w:ascii="Courier New" w:eastAsia="Courier New" w:hAnsi="Courier New" w:cs="Courier New"/>
          <w:sz w:val="15"/>
          <w:szCs w:val="15"/>
          <w:shd w:val="clear" w:color="auto" w:fill="EAD1DC"/>
        </w:rPr>
        <w:t>01" defaultArrayLength="67"&gt;</w:t>
      </w:r>
    </w:p>
    <w:p w14:paraId="00000105"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&lt;cvParam cvRef="MS" accession="MS:1000579" name="MS1 spectrum" value=""/&gt;</w:t>
      </w:r>
    </w:p>
    <w:p w14:paraId="00000106"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&lt;cvParam cvRef="MS" accession="MS:1000511" name="ms level" value="1"/&gt;</w:t>
      </w:r>
    </w:p>
    <w:p w14:paraId="00000107"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&lt;cvParam cvRef="MS" accession="???" name="SelexION differential mobili</w:t>
      </w:r>
      <w:r>
        <w:rPr>
          <w:rFonts w:ascii="Courier New" w:eastAsia="Courier New" w:hAnsi="Courier New" w:cs="Courier New"/>
          <w:sz w:val="15"/>
          <w:szCs w:val="15"/>
          <w:shd w:val="clear" w:color="auto" w:fill="EAD1DC"/>
        </w:rPr>
        <w:t>ty separation device"/&gt;</w:t>
      </w:r>
    </w:p>
    <w:p w14:paraId="00000108"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&lt;cvParam cvRef="MS" accession="???" name="differential mobility" value="20.0"/&gt;</w:t>
      </w:r>
    </w:p>
    <w:p w14:paraId="00000109" w14:textId="77777777" w:rsidR="00D97F10" w:rsidRDefault="00973522">
      <w:pPr>
        <w:rPr>
          <w:rFonts w:ascii="Courier New" w:eastAsia="Courier New" w:hAnsi="Courier New" w:cs="Courier New"/>
          <w:sz w:val="15"/>
          <w:szCs w:val="15"/>
          <w:shd w:val="clear" w:color="auto" w:fill="EAD1DC"/>
        </w:rPr>
      </w:pPr>
      <w:r>
        <w:rPr>
          <w:rFonts w:ascii="Courier New" w:eastAsia="Courier New" w:hAnsi="Courier New" w:cs="Courier New"/>
          <w:sz w:val="15"/>
          <w:szCs w:val="15"/>
          <w:shd w:val="clear" w:color="auto" w:fill="EAD1DC"/>
        </w:rPr>
        <w:t xml:space="preserve">    ...</w:t>
      </w:r>
    </w:p>
    <w:p w14:paraId="0000010A" w14:textId="77777777" w:rsidR="00D97F10" w:rsidRDefault="00D97F10">
      <w:pPr>
        <w:jc w:val="both"/>
      </w:pPr>
    </w:p>
    <w:p w14:paraId="0000010B" w14:textId="77777777" w:rsidR="00D97F10" w:rsidRDefault="00D97F10">
      <w:pPr>
        <w:jc w:val="both"/>
      </w:pPr>
    </w:p>
    <w:p w14:paraId="0000010C" w14:textId="77777777" w:rsidR="00D97F10" w:rsidRDefault="00D97F10">
      <w:pPr>
        <w:jc w:val="both"/>
      </w:pPr>
    </w:p>
    <w:p w14:paraId="0000010D" w14:textId="77777777" w:rsidR="00D97F10" w:rsidRDefault="00973522">
      <w:pPr>
        <w:pStyle w:val="Heading2"/>
        <w:numPr>
          <w:ilvl w:val="1"/>
          <w:numId w:val="2"/>
        </w:numPr>
        <w:jc w:val="both"/>
      </w:pPr>
      <w:bookmarkStart w:id="33" w:name="_heading=h.44sinio" w:colFirst="0" w:colLast="0"/>
      <w:bookmarkEnd w:id="33"/>
      <w:r>
        <w:t>Parallel subsampled data arrays</w:t>
      </w:r>
    </w:p>
    <w:p w14:paraId="0000010E" w14:textId="77777777" w:rsidR="00D97F10" w:rsidRDefault="00D97F10">
      <w:pPr>
        <w:tabs>
          <w:tab w:val="left" w:pos="1440"/>
          <w:tab w:val="left" w:pos="6300"/>
        </w:tabs>
      </w:pPr>
    </w:p>
    <w:p w14:paraId="0000010F" w14:textId="77777777" w:rsidR="00D97F10" w:rsidRDefault="00973522">
      <w:pPr>
        <w:jc w:val="both"/>
      </w:pPr>
      <w:r>
        <w:t>In a standard mzML &lt;spectrum&gt; &lt;binaryDataArrayList&gt;, each of the data arrays SHOULD have the same number of elements. However, there is a requested use case to allow a second parallel array that is sampled with fewer m/z data points. The requested use case</w:t>
      </w:r>
      <w:r>
        <w:t xml:space="preserve"> is for storing subsampled (</w:t>
      </w:r>
      <w:proofErr w:type="gramStart"/>
      <w:r>
        <w:t>i.e.</w:t>
      </w:r>
      <w:proofErr w:type="gramEnd"/>
      <w:r>
        <w:t xml:space="preserve"> interpolated to fewer data points) noise information. In order to support such a use case, the following set of “sampled” data arrays are available in the CV for use here:</w:t>
      </w:r>
    </w:p>
    <w:p w14:paraId="00000110" w14:textId="77777777" w:rsidR="00D97F10" w:rsidRDefault="00D97F10">
      <w:pPr>
        <w:jc w:val="both"/>
      </w:pPr>
    </w:p>
    <w:p w14:paraId="00000111" w14:textId="77777777" w:rsidR="00D97F10" w:rsidRDefault="00973522">
      <w:pPr>
        <w:jc w:val="both"/>
      </w:pPr>
      <w:r>
        <w:t>id: MS:1002743</w:t>
      </w:r>
    </w:p>
    <w:p w14:paraId="00000112" w14:textId="77777777" w:rsidR="00D97F10" w:rsidRDefault="00973522">
      <w:pPr>
        <w:jc w:val="both"/>
      </w:pPr>
      <w:r>
        <w:t>name: sampled noise m/z array</w:t>
      </w:r>
    </w:p>
    <w:p w14:paraId="00000113" w14:textId="77777777" w:rsidR="00D97F10" w:rsidRDefault="00973522">
      <w:pPr>
        <w:jc w:val="both"/>
      </w:pPr>
      <w:r>
        <w:t xml:space="preserve">def: </w:t>
      </w:r>
      <w:r>
        <w:t>"A data array of parallel, independent m/z values for a sampling of noise across a spectrum (typically much smaller than MS:1000514, the m/z array)." [PSI:MS]</w:t>
      </w:r>
    </w:p>
    <w:p w14:paraId="00000114" w14:textId="77777777" w:rsidR="00D97F10" w:rsidRDefault="00D97F10">
      <w:pPr>
        <w:jc w:val="both"/>
      </w:pPr>
    </w:p>
    <w:p w14:paraId="00000115" w14:textId="77777777" w:rsidR="00D97F10" w:rsidRDefault="00973522">
      <w:pPr>
        <w:jc w:val="both"/>
      </w:pPr>
      <w:r>
        <w:t>id: MS:1002744</w:t>
      </w:r>
    </w:p>
    <w:p w14:paraId="00000116" w14:textId="77777777" w:rsidR="00D97F10" w:rsidRDefault="00973522">
      <w:pPr>
        <w:jc w:val="both"/>
      </w:pPr>
      <w:r>
        <w:t>name: sampled noise intensity array</w:t>
      </w:r>
    </w:p>
    <w:p w14:paraId="00000117" w14:textId="77777777" w:rsidR="00D97F10" w:rsidRDefault="00973522">
      <w:pPr>
        <w:jc w:val="both"/>
      </w:pPr>
      <w:r>
        <w:t>def: "A data array of intensity values for the amplitude of noise variation superposed on the baseline (MS:1002745) across a spectrum (for use with MS:0002743, sampled noise m/z array)." [PSI:MS]</w:t>
      </w:r>
    </w:p>
    <w:p w14:paraId="00000118" w14:textId="77777777" w:rsidR="00D97F10" w:rsidRDefault="00D97F10">
      <w:pPr>
        <w:jc w:val="both"/>
      </w:pPr>
    </w:p>
    <w:p w14:paraId="00000119" w14:textId="77777777" w:rsidR="00D97F10" w:rsidRDefault="00973522">
      <w:pPr>
        <w:jc w:val="both"/>
      </w:pPr>
      <w:r>
        <w:t>id: MS:1002745</w:t>
      </w:r>
    </w:p>
    <w:p w14:paraId="0000011A" w14:textId="77777777" w:rsidR="00D97F10" w:rsidRDefault="00973522">
      <w:pPr>
        <w:jc w:val="both"/>
      </w:pPr>
      <w:r>
        <w:t>name: sampled noise baseline array</w:t>
      </w:r>
    </w:p>
    <w:p w14:paraId="0000011B" w14:textId="77777777" w:rsidR="00D97F10" w:rsidRDefault="00973522">
      <w:pPr>
        <w:jc w:val="both"/>
      </w:pPr>
      <w:r>
        <w:t>def: "A d</w:t>
      </w:r>
      <w:r>
        <w:t>ata array of baseline intensity values (the intensity in the absence of analytes) for a sampling of noise across a spectrum (for use with MS:0002743, sampled noise m/z array)." [PSI:MS]</w:t>
      </w:r>
    </w:p>
    <w:p w14:paraId="0000011C" w14:textId="77777777" w:rsidR="00D97F10" w:rsidRDefault="00D97F10">
      <w:pPr>
        <w:jc w:val="both"/>
      </w:pPr>
    </w:p>
    <w:p w14:paraId="0000011D" w14:textId="77777777" w:rsidR="00D97F10" w:rsidRDefault="00D97F10">
      <w:pPr>
        <w:jc w:val="both"/>
      </w:pPr>
    </w:p>
    <w:p w14:paraId="0000011E" w14:textId="77777777" w:rsidR="00D97F10" w:rsidRDefault="00973522">
      <w:pPr>
        <w:pStyle w:val="Heading2"/>
        <w:numPr>
          <w:ilvl w:val="1"/>
          <w:numId w:val="2"/>
        </w:numPr>
        <w:jc w:val="both"/>
      </w:pPr>
      <w:bookmarkStart w:id="34" w:name="_heading=h.2jxsxqh" w:colFirst="0" w:colLast="0"/>
      <w:bookmarkEnd w:id="34"/>
      <w:r>
        <w:t>Additional compression types</w:t>
      </w:r>
    </w:p>
    <w:p w14:paraId="0000011F" w14:textId="77777777" w:rsidR="00D97F10" w:rsidRDefault="00D97F10">
      <w:pPr>
        <w:tabs>
          <w:tab w:val="left" w:pos="1440"/>
          <w:tab w:val="left" w:pos="6300"/>
        </w:tabs>
      </w:pPr>
    </w:p>
    <w:p w14:paraId="00000120" w14:textId="77777777" w:rsidR="00D97F10" w:rsidRDefault="00973522">
      <w:pPr>
        <w:jc w:val="both"/>
        <w:rPr>
          <w:highlight w:val="yellow"/>
        </w:rPr>
      </w:pPr>
      <w:r>
        <w:rPr>
          <w:highlight w:val="yellow"/>
        </w:rPr>
        <w:lastRenderedPageBreak/>
        <w:t>At the original release of mzML 1.1, o</w:t>
      </w:r>
      <w:r>
        <w:rPr>
          <w:highlight w:val="yellow"/>
        </w:rPr>
        <w:t>nly “zlib compression” and “no compression” were supported compression types. There are now 11 different compression settings permitted:</w:t>
      </w:r>
    </w:p>
    <w:p w14:paraId="00000121" w14:textId="77777777" w:rsidR="00D97F10" w:rsidRDefault="00D97F10">
      <w:pPr>
        <w:jc w:val="both"/>
      </w:pPr>
    </w:p>
    <w:p w14:paraId="00000122" w14:textId="77777777" w:rsidR="00D97F10" w:rsidRDefault="00973522">
      <w:pPr>
        <w:jc w:val="both"/>
      </w:pPr>
      <w:r>
        <w:t>(MS:1000576) no compression</w:t>
      </w:r>
    </w:p>
    <w:p w14:paraId="00000123" w14:textId="77777777" w:rsidR="00D97F10" w:rsidRDefault="00973522">
      <w:pPr>
        <w:jc w:val="both"/>
      </w:pPr>
      <w:r>
        <w:t>(MS:1000574) zlib compression</w:t>
      </w:r>
    </w:p>
    <w:p w14:paraId="00000124" w14:textId="77777777" w:rsidR="00D97F10" w:rsidRDefault="00973522">
      <w:pPr>
        <w:jc w:val="both"/>
      </w:pPr>
      <w:r>
        <w:t>(MS:1002312) MS-Numpress linear prediction compression</w:t>
      </w:r>
    </w:p>
    <w:p w14:paraId="00000125" w14:textId="77777777" w:rsidR="00D97F10" w:rsidRDefault="00973522">
      <w:pPr>
        <w:jc w:val="both"/>
      </w:pPr>
      <w:r>
        <w:t>(MS:1</w:t>
      </w:r>
      <w:r>
        <w:t>002746) MS-Numpress linear prediction compression followed by zlib compression</w:t>
      </w:r>
    </w:p>
    <w:p w14:paraId="00000126" w14:textId="77777777" w:rsidR="00D97F10" w:rsidRDefault="00973522">
      <w:pPr>
        <w:jc w:val="both"/>
      </w:pPr>
      <w:r>
        <w:t>(MS:1002313) MS-Numpress positive integer compression</w:t>
      </w:r>
    </w:p>
    <w:p w14:paraId="00000127" w14:textId="77777777" w:rsidR="00D97F10" w:rsidRDefault="00973522">
      <w:pPr>
        <w:jc w:val="both"/>
      </w:pPr>
      <w:r>
        <w:t>(MS:1002747) MS-Numpress positive integer compression followed by zlib compression</w:t>
      </w:r>
    </w:p>
    <w:p w14:paraId="00000128" w14:textId="77777777" w:rsidR="00D97F10" w:rsidRDefault="00973522">
      <w:pPr>
        <w:jc w:val="both"/>
      </w:pPr>
      <w:r>
        <w:t>(MS:1002314) MS-Numpress short logged fl</w:t>
      </w:r>
      <w:r>
        <w:t>oat compression</w:t>
      </w:r>
    </w:p>
    <w:p w14:paraId="00000129" w14:textId="77777777" w:rsidR="00D97F10" w:rsidRDefault="00973522">
      <w:pPr>
        <w:jc w:val="both"/>
      </w:pPr>
      <w:r>
        <w:t>(MS:1002748) MS-Numpress short logged float compression followed by zlib compression</w:t>
      </w:r>
    </w:p>
    <w:p w14:paraId="0000012A" w14:textId="77777777" w:rsidR="00D97F10" w:rsidRDefault="00973522">
      <w:pPr>
        <w:jc w:val="both"/>
        <w:rPr>
          <w:highlight w:val="yellow"/>
        </w:rPr>
      </w:pPr>
      <w:r>
        <w:rPr>
          <w:highlight w:val="yellow"/>
        </w:rPr>
        <w:t>(MS:1003088) truncation and zlib compression</w:t>
      </w:r>
    </w:p>
    <w:p w14:paraId="0000012B" w14:textId="77777777" w:rsidR="00D97F10" w:rsidRDefault="00973522">
      <w:pPr>
        <w:jc w:val="both"/>
        <w:rPr>
          <w:highlight w:val="yellow"/>
        </w:rPr>
      </w:pPr>
      <w:r>
        <w:rPr>
          <w:highlight w:val="yellow"/>
        </w:rPr>
        <w:t>(MS:1003089) truncation, delta prediction and zlib compression</w:t>
      </w:r>
    </w:p>
    <w:p w14:paraId="0000012C" w14:textId="77777777" w:rsidR="00D97F10" w:rsidRDefault="00973522">
      <w:pPr>
        <w:jc w:val="both"/>
        <w:rPr>
          <w:highlight w:val="yellow"/>
        </w:rPr>
      </w:pPr>
      <w:r>
        <w:rPr>
          <w:highlight w:val="yellow"/>
        </w:rPr>
        <w:t>(MS:1003090) truncation, linear prediction and zlib compression</w:t>
      </w:r>
    </w:p>
    <w:p w14:paraId="0000012D" w14:textId="77777777" w:rsidR="00D97F10" w:rsidRDefault="00D97F10">
      <w:pPr>
        <w:jc w:val="both"/>
        <w:rPr>
          <w:highlight w:val="yellow"/>
        </w:rPr>
      </w:pPr>
    </w:p>
    <w:p w14:paraId="0000012E" w14:textId="77777777" w:rsidR="00D97F10" w:rsidRDefault="00973522">
      <w:pPr>
        <w:jc w:val="both"/>
        <w:rPr>
          <w:highlight w:val="yellow"/>
        </w:rPr>
      </w:pPr>
      <w:r>
        <w:rPr>
          <w:highlight w:val="yellow"/>
        </w:rPr>
        <w:t>along with 2 additional terms that can describe settable parameters:</w:t>
      </w:r>
    </w:p>
    <w:p w14:paraId="0000012F" w14:textId="77777777" w:rsidR="00D97F10" w:rsidRDefault="00973522">
      <w:pPr>
        <w:jc w:val="both"/>
        <w:rPr>
          <w:highlight w:val="yellow"/>
        </w:rPr>
      </w:pPr>
      <w:r>
        <w:rPr>
          <w:highlight w:val="yellow"/>
        </w:rPr>
        <w:t>(MS:1003091) binary data compression parameter</w:t>
      </w:r>
    </w:p>
    <w:p w14:paraId="00000130" w14:textId="77777777" w:rsidR="00D97F10" w:rsidRDefault="00973522">
      <w:pPr>
        <w:jc w:val="both"/>
        <w:rPr>
          <w:highlight w:val="yellow"/>
        </w:rPr>
      </w:pPr>
      <w:r>
        <w:rPr>
          <w:highlight w:val="yellow"/>
        </w:rPr>
        <w:t>(MS:1003092)</w:t>
      </w:r>
      <w:r>
        <w:rPr>
          <w:highlight w:val="yellow"/>
        </w:rPr>
        <w:t xml:space="preserve"> number of mantissa bits truncated</w:t>
      </w:r>
    </w:p>
    <w:p w14:paraId="00000131" w14:textId="77777777" w:rsidR="00D97F10" w:rsidRDefault="00D97F10">
      <w:pPr>
        <w:jc w:val="both"/>
      </w:pPr>
    </w:p>
    <w:p w14:paraId="00000132" w14:textId="77777777" w:rsidR="00D97F10" w:rsidRDefault="00973522">
      <w:pPr>
        <w:jc w:val="both"/>
      </w:pPr>
      <w:r>
        <w:t>These compression types have been implemented in ProteoWizard for reading and writing, and other software tools may encounter files written with these compression techniques.</w:t>
      </w:r>
    </w:p>
    <w:p w14:paraId="00000133" w14:textId="77777777" w:rsidR="00D97F10" w:rsidRDefault="00D97F10">
      <w:pPr>
        <w:jc w:val="both"/>
      </w:pPr>
    </w:p>
    <w:p w14:paraId="00000134" w14:textId="77777777" w:rsidR="00D97F10" w:rsidRDefault="00D97F10">
      <w:pPr>
        <w:jc w:val="both"/>
      </w:pPr>
    </w:p>
    <w:p w14:paraId="00000135" w14:textId="77777777" w:rsidR="00D97F10" w:rsidRDefault="00973522">
      <w:pPr>
        <w:pStyle w:val="Heading1"/>
        <w:numPr>
          <w:ilvl w:val="0"/>
          <w:numId w:val="2"/>
        </w:numPr>
        <w:jc w:val="both"/>
      </w:pPr>
      <w:bookmarkStart w:id="35" w:name="_heading=h.z337ya" w:colFirst="0" w:colLast="0"/>
      <w:bookmarkEnd w:id="35"/>
      <w:r>
        <w:t>Authors Information</w:t>
      </w:r>
    </w:p>
    <w:p w14:paraId="00000136" w14:textId="77777777" w:rsidR="00D97F10" w:rsidRDefault="00D97F10">
      <w:pPr>
        <w:keepNext/>
        <w:pBdr>
          <w:top w:val="nil"/>
          <w:left w:val="nil"/>
          <w:bottom w:val="nil"/>
          <w:right w:val="nil"/>
          <w:between w:val="nil"/>
        </w:pBdr>
        <w:jc w:val="both"/>
        <w:rPr>
          <w:color w:val="000000"/>
        </w:rPr>
      </w:pPr>
    </w:p>
    <w:p w14:paraId="00000137" w14:textId="77777777" w:rsidR="00D97F10" w:rsidRDefault="00973522">
      <w:pPr>
        <w:jc w:val="both"/>
      </w:pPr>
      <w:r>
        <w:t>Eric W. Deutsch</w:t>
      </w:r>
    </w:p>
    <w:p w14:paraId="00000138" w14:textId="77777777" w:rsidR="00D97F10" w:rsidRDefault="00973522">
      <w:pPr>
        <w:jc w:val="both"/>
      </w:pPr>
      <w:r>
        <w:t>Instit</w:t>
      </w:r>
      <w:r>
        <w:t>ute for Systems Biology, Seattle WA, USA</w:t>
      </w:r>
    </w:p>
    <w:p w14:paraId="00000139" w14:textId="77777777" w:rsidR="00D97F10" w:rsidRDefault="00973522">
      <w:pPr>
        <w:jc w:val="both"/>
      </w:pPr>
      <w:r>
        <w:t>edeutsch@systemsbiology.org</w:t>
      </w:r>
    </w:p>
    <w:p w14:paraId="0000013A" w14:textId="77777777" w:rsidR="00D97F10" w:rsidRDefault="00D97F10">
      <w:pPr>
        <w:jc w:val="both"/>
      </w:pPr>
    </w:p>
    <w:p w14:paraId="0000013B" w14:textId="77777777" w:rsidR="00D97F10" w:rsidRDefault="00973522">
      <w:pPr>
        <w:jc w:val="both"/>
      </w:pPr>
      <w:r>
        <w:t>Hans Vissers</w:t>
      </w:r>
    </w:p>
    <w:p w14:paraId="0000013C" w14:textId="77777777" w:rsidR="00D97F10" w:rsidRDefault="00973522">
      <w:pPr>
        <w:jc w:val="both"/>
      </w:pPr>
      <w:r>
        <w:t>Waters Corporation</w:t>
      </w:r>
    </w:p>
    <w:p w14:paraId="0000013D" w14:textId="77777777" w:rsidR="00D97F10" w:rsidRDefault="00973522">
      <w:pPr>
        <w:jc w:val="both"/>
      </w:pPr>
      <w:r>
        <w:t>Stamford Avenue | Altrincham Road, Wilmslow, SK9 4AX, UK</w:t>
      </w:r>
    </w:p>
    <w:p w14:paraId="0000013E" w14:textId="77777777" w:rsidR="00D97F10" w:rsidRDefault="00973522">
      <w:pPr>
        <w:jc w:val="both"/>
      </w:pPr>
      <w:r>
        <w:t>hans_vissers@waters.com</w:t>
      </w:r>
    </w:p>
    <w:p w14:paraId="0000013F" w14:textId="77777777" w:rsidR="00D97F10" w:rsidRDefault="00D97F10">
      <w:pPr>
        <w:keepNext/>
        <w:pBdr>
          <w:top w:val="nil"/>
          <w:left w:val="nil"/>
          <w:bottom w:val="nil"/>
          <w:right w:val="nil"/>
          <w:between w:val="nil"/>
        </w:pBdr>
        <w:jc w:val="both"/>
        <w:rPr>
          <w:color w:val="000000"/>
        </w:rPr>
      </w:pPr>
    </w:p>
    <w:p w14:paraId="00000140" w14:textId="77777777" w:rsidR="00D97F10" w:rsidRDefault="00973522">
      <w:pPr>
        <w:tabs>
          <w:tab w:val="left" w:pos="1260"/>
        </w:tabs>
      </w:pPr>
      <w:r>
        <w:t>Matt Chambers, Bioinformatics Consultant</w:t>
      </w:r>
    </w:p>
    <w:p w14:paraId="00000141" w14:textId="77777777" w:rsidR="00D97F10" w:rsidRDefault="00973522">
      <w:pPr>
        <w:tabs>
          <w:tab w:val="left" w:pos="1260"/>
        </w:tabs>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Stamford CT, USA</w:t>
      </w:r>
    </w:p>
    <w:p w14:paraId="00000142" w14:textId="77777777" w:rsidR="00D97F10" w:rsidRDefault="00973522">
      <w:pPr>
        <w:tabs>
          <w:tab w:val="left" w:pos="1260"/>
        </w:tabs>
      </w:pPr>
      <w:hyperlink r:id="rId15">
        <w:r>
          <w:rPr>
            <w:color w:val="0000FF"/>
            <w:u w:val="single"/>
          </w:rPr>
          <w:t>matt.chambers42@gmail.com</w:t>
        </w:r>
      </w:hyperlink>
    </w:p>
    <w:p w14:paraId="00000143" w14:textId="77777777" w:rsidR="00D97F10" w:rsidRDefault="00D97F10">
      <w:pPr>
        <w:tabs>
          <w:tab w:val="left" w:pos="1260"/>
        </w:tabs>
      </w:pPr>
    </w:p>
    <w:p w14:paraId="00000144" w14:textId="77777777" w:rsidR="00D97F10" w:rsidRDefault="00973522">
      <w:pPr>
        <w:tabs>
          <w:tab w:val="left" w:pos="1260"/>
        </w:tabs>
      </w:pPr>
      <w:r>
        <w:t>Hannes Röst</w:t>
      </w:r>
    </w:p>
    <w:p w14:paraId="00000145" w14:textId="77777777" w:rsidR="00D97F10" w:rsidRDefault="00973522">
      <w:pPr>
        <w:tabs>
          <w:tab w:val="left" w:pos="1260"/>
        </w:tabs>
      </w:pPr>
      <w:r>
        <w:t>University of Toronto</w:t>
      </w:r>
    </w:p>
    <w:p w14:paraId="00000146" w14:textId="77777777" w:rsidR="00D97F10" w:rsidRDefault="00973522">
      <w:pPr>
        <w:tabs>
          <w:tab w:val="left" w:pos="1260"/>
        </w:tabs>
      </w:pPr>
      <w:r>
        <w:rPr>
          <w:rFonts w:ascii="Helvetica Neue" w:eastAsia="Helvetica Neue" w:hAnsi="Helvetica Neue" w:cs="Helvetica Neue"/>
          <w:color w:val="222222"/>
        </w:rPr>
        <w:t>160 College Street, Room 604</w:t>
      </w:r>
      <w:r>
        <w:br/>
      </w:r>
      <w:r>
        <w:rPr>
          <w:rFonts w:ascii="Helvetica Neue" w:eastAsia="Helvetica Neue" w:hAnsi="Helvetica Neue" w:cs="Helvetica Neue"/>
          <w:color w:val="222222"/>
        </w:rPr>
        <w:t>Toronto, ON M5S 3E1, Canada</w:t>
      </w:r>
    </w:p>
    <w:p w14:paraId="00000147" w14:textId="77777777" w:rsidR="00D97F10" w:rsidRDefault="00973522">
      <w:pPr>
        <w:tabs>
          <w:tab w:val="left" w:pos="1260"/>
        </w:tabs>
      </w:pPr>
      <w:r>
        <w:rPr>
          <w:rFonts w:ascii="Helvetica Neue" w:eastAsia="Helvetica Neue" w:hAnsi="Helvetica Neue" w:cs="Helvetica Neue"/>
          <w:color w:val="222222"/>
        </w:rPr>
        <w:t>hannes.rost@utoronto.ca</w:t>
      </w:r>
    </w:p>
    <w:p w14:paraId="00000148" w14:textId="77777777" w:rsidR="00D97F10" w:rsidRDefault="00D97F10">
      <w:pPr>
        <w:tabs>
          <w:tab w:val="left" w:pos="1260"/>
        </w:tabs>
      </w:pPr>
    </w:p>
    <w:p w14:paraId="00000149" w14:textId="77777777" w:rsidR="00D97F10" w:rsidRDefault="00973522">
      <w:pPr>
        <w:tabs>
          <w:tab w:val="left" w:pos="1260"/>
        </w:tabs>
      </w:pPr>
      <w:r>
        <w:t>Andrew Dowsey</w:t>
      </w:r>
    </w:p>
    <w:p w14:paraId="0000014A" w14:textId="77777777" w:rsidR="00D97F10" w:rsidRDefault="00973522">
      <w:pPr>
        <w:tabs>
          <w:tab w:val="left" w:pos="1260"/>
        </w:tabs>
      </w:pPr>
      <w:r>
        <w:t>University of Bristol</w:t>
      </w:r>
    </w:p>
    <w:p w14:paraId="0000014B" w14:textId="77777777" w:rsidR="00D97F10" w:rsidRDefault="00973522">
      <w:pPr>
        <w:tabs>
          <w:tab w:val="left" w:pos="1260"/>
        </w:tabs>
      </w:pPr>
      <w:r>
        <w:t>Oakfield Grove Bristol BS8 2BN, UK</w:t>
      </w:r>
    </w:p>
    <w:p w14:paraId="0000014C" w14:textId="77777777" w:rsidR="00D97F10" w:rsidRPr="00CD0929" w:rsidRDefault="00973522">
      <w:pPr>
        <w:tabs>
          <w:tab w:val="left" w:pos="1260"/>
        </w:tabs>
        <w:rPr>
          <w:lang w:val="fr-FR"/>
          <w:rPrChange w:id="36" w:author="Eric Deutsch" w:date="2021-05-24T10:19:00Z">
            <w:rPr/>
          </w:rPrChange>
        </w:rPr>
      </w:pPr>
      <w:r w:rsidRPr="00CD0929">
        <w:rPr>
          <w:lang w:val="fr-FR"/>
          <w:rPrChange w:id="37" w:author="Eric Deutsch" w:date="2021-05-24T10:19:00Z">
            <w:rPr/>
          </w:rPrChange>
        </w:rPr>
        <w:t>andrew.dowsey@bristol.ac.uk</w:t>
      </w:r>
    </w:p>
    <w:p w14:paraId="0000014D" w14:textId="77777777" w:rsidR="00D97F10" w:rsidRPr="00CD0929" w:rsidRDefault="00D97F10">
      <w:pPr>
        <w:tabs>
          <w:tab w:val="left" w:pos="1260"/>
        </w:tabs>
        <w:rPr>
          <w:lang w:val="fr-FR"/>
          <w:rPrChange w:id="38" w:author="Eric Deutsch" w:date="2021-05-24T10:19:00Z">
            <w:rPr/>
          </w:rPrChange>
        </w:rPr>
      </w:pPr>
    </w:p>
    <w:p w14:paraId="0000014E" w14:textId="77777777" w:rsidR="00D97F10" w:rsidRPr="00CD0929" w:rsidRDefault="00973522">
      <w:pPr>
        <w:jc w:val="both"/>
        <w:rPr>
          <w:lang w:val="fr-FR"/>
          <w:rPrChange w:id="39" w:author="Eric Deutsch" w:date="2021-05-24T10:19:00Z">
            <w:rPr/>
          </w:rPrChange>
        </w:rPr>
      </w:pPr>
      <w:r w:rsidRPr="00CD0929">
        <w:rPr>
          <w:lang w:val="fr-FR"/>
          <w:rPrChange w:id="40" w:author="Eric Deutsch" w:date="2021-05-24T10:19:00Z">
            <w:rPr/>
          </w:rPrChange>
        </w:rPr>
        <w:t>Pierre-Alain Binz</w:t>
      </w:r>
    </w:p>
    <w:p w14:paraId="0000014F" w14:textId="77777777" w:rsidR="00D97F10" w:rsidRPr="00CD0929" w:rsidRDefault="00973522">
      <w:pPr>
        <w:jc w:val="both"/>
        <w:rPr>
          <w:lang w:val="fr-FR"/>
          <w:rPrChange w:id="41" w:author="Eric Deutsch" w:date="2021-05-24T10:19:00Z">
            <w:rPr/>
          </w:rPrChange>
        </w:rPr>
      </w:pPr>
      <w:r w:rsidRPr="00CD0929">
        <w:rPr>
          <w:lang w:val="fr-FR"/>
          <w:rPrChange w:id="42" w:author="Eric Deutsch" w:date="2021-05-24T10:19:00Z">
            <w:rPr/>
          </w:rPrChange>
        </w:rPr>
        <w:t>CHUV Centre Universitaire Hospitalier Vaudois,</w:t>
      </w:r>
    </w:p>
    <w:p w14:paraId="00000150" w14:textId="77777777" w:rsidR="00D97F10" w:rsidRDefault="00973522">
      <w:pPr>
        <w:jc w:val="both"/>
      </w:pPr>
      <w:r>
        <w:t>CH-1011 Lausanne 14, Switzerland</w:t>
      </w:r>
    </w:p>
    <w:p w14:paraId="00000151" w14:textId="77777777" w:rsidR="00D97F10" w:rsidRDefault="00973522">
      <w:pPr>
        <w:jc w:val="both"/>
      </w:pPr>
      <w:r>
        <w:t>pierre-alain.binz@chuv.ch</w:t>
      </w:r>
    </w:p>
    <w:p w14:paraId="00000152" w14:textId="77777777" w:rsidR="00D97F10" w:rsidRDefault="00D97F10">
      <w:pPr>
        <w:tabs>
          <w:tab w:val="left" w:pos="1260"/>
        </w:tabs>
      </w:pPr>
    </w:p>
    <w:p w14:paraId="00000153" w14:textId="77777777" w:rsidR="00D97F10" w:rsidRDefault="00973522">
      <w:pPr>
        <w:pStyle w:val="Heading1"/>
        <w:numPr>
          <w:ilvl w:val="0"/>
          <w:numId w:val="2"/>
        </w:numPr>
        <w:jc w:val="both"/>
      </w:pPr>
      <w:bookmarkStart w:id="43" w:name="_heading=h.3j2qqm3" w:colFirst="0" w:colLast="0"/>
      <w:bookmarkEnd w:id="43"/>
      <w:r>
        <w:t>Contri</w:t>
      </w:r>
      <w:r>
        <w:t>butors</w:t>
      </w:r>
    </w:p>
    <w:p w14:paraId="00000154" w14:textId="77777777" w:rsidR="00D97F10" w:rsidRDefault="00D97F10">
      <w:pPr>
        <w:jc w:val="both"/>
      </w:pPr>
    </w:p>
    <w:p w14:paraId="00000155" w14:textId="77777777" w:rsidR="00D97F10" w:rsidRDefault="00973522">
      <w:pPr>
        <w:jc w:val="both"/>
      </w:pPr>
      <w:r>
        <w:t>In addition to the authors, a number of additional contributions have been made during the preparation process. The contributors who actively participated to the recommendation documentation are:</w:t>
      </w:r>
    </w:p>
    <w:p w14:paraId="00000156" w14:textId="77777777" w:rsidR="00D97F10" w:rsidRDefault="00D97F10">
      <w:pPr>
        <w:jc w:val="both"/>
      </w:pPr>
    </w:p>
    <w:p w14:paraId="00000157" w14:textId="77777777" w:rsidR="00D97F10" w:rsidRPr="00CD0929" w:rsidRDefault="00973522">
      <w:pPr>
        <w:jc w:val="both"/>
        <w:rPr>
          <w:lang w:val="fr-FR"/>
          <w:rPrChange w:id="44" w:author="Eric Deutsch" w:date="2021-05-24T10:19:00Z">
            <w:rPr/>
          </w:rPrChange>
        </w:rPr>
      </w:pPr>
      <w:r w:rsidRPr="00CD0929">
        <w:rPr>
          <w:lang w:val="fr-FR"/>
          <w:rPrChange w:id="45" w:author="Eric Deutsch" w:date="2021-05-24T10:19:00Z">
            <w:rPr/>
          </w:rPrChange>
        </w:rPr>
        <w:t>Pierre-Alain Binz, Centre Hospitalier Universitaire</w:t>
      </w:r>
      <w:r w:rsidRPr="00CD0929">
        <w:rPr>
          <w:lang w:val="fr-FR"/>
          <w:rPrChange w:id="46" w:author="Eric Deutsch" w:date="2021-05-24T10:19:00Z">
            <w:rPr/>
          </w:rPrChange>
        </w:rPr>
        <w:t xml:space="preserve"> Vaudois</w:t>
      </w:r>
    </w:p>
    <w:sdt>
      <w:sdtPr>
        <w:tag w:val="goog_rdk_22"/>
        <w:id w:val="733048647"/>
      </w:sdtPr>
      <w:sdtEndPr/>
      <w:sdtContent>
        <w:p w14:paraId="00000158" w14:textId="77777777" w:rsidR="00D97F10" w:rsidRDefault="00973522">
          <w:pPr>
            <w:jc w:val="both"/>
            <w:rPr>
              <w:ins w:id="47" w:author="Eric Deutsch" w:date="2021-03-28T21:11:00Z"/>
            </w:rPr>
          </w:pPr>
          <w:r>
            <w:t>Matt Chambers, Vanderbilt University</w:t>
          </w:r>
          <w:sdt>
            <w:sdtPr>
              <w:tag w:val="goog_rdk_21"/>
              <w:id w:val="1990364900"/>
            </w:sdtPr>
            <w:sdtEndPr/>
            <w:sdtContent/>
          </w:sdt>
        </w:p>
      </w:sdtContent>
    </w:sdt>
    <w:p w14:paraId="00000159" w14:textId="77777777" w:rsidR="00D97F10" w:rsidRDefault="00973522">
      <w:pPr>
        <w:jc w:val="both"/>
      </w:pPr>
      <w:sdt>
        <w:sdtPr>
          <w:tag w:val="goog_rdk_23"/>
          <w:id w:val="1437171386"/>
        </w:sdtPr>
        <w:sdtEndPr/>
        <w:sdtContent>
          <w:ins w:id="48" w:author="Eric Deutsch" w:date="2021-03-28T21:11:00Z">
            <w:r>
              <w:t>Joshua Klein, Boston University</w:t>
            </w:r>
          </w:ins>
        </w:sdtContent>
      </w:sdt>
    </w:p>
    <w:p w14:paraId="0000015A" w14:textId="77777777" w:rsidR="00D97F10" w:rsidRDefault="00D97F10">
      <w:pPr>
        <w:jc w:val="both"/>
      </w:pPr>
    </w:p>
    <w:p w14:paraId="0000015B" w14:textId="77777777" w:rsidR="00D97F10" w:rsidRDefault="00D97F10">
      <w:pPr>
        <w:jc w:val="both"/>
      </w:pPr>
    </w:p>
    <w:p w14:paraId="0000015C" w14:textId="77777777" w:rsidR="00D97F10" w:rsidRDefault="00973522">
      <w:pPr>
        <w:pStyle w:val="Heading1"/>
        <w:numPr>
          <w:ilvl w:val="0"/>
          <w:numId w:val="2"/>
        </w:numPr>
        <w:jc w:val="both"/>
      </w:pPr>
      <w:bookmarkStart w:id="49" w:name="_heading=h.1y810tw" w:colFirst="0" w:colLast="0"/>
      <w:bookmarkEnd w:id="49"/>
      <w:r>
        <w:t>Intellectual Property Statement</w:t>
      </w:r>
    </w:p>
    <w:p w14:paraId="0000015D" w14:textId="77777777" w:rsidR="00D97F10" w:rsidRDefault="00D97F10">
      <w:pPr>
        <w:jc w:val="both"/>
      </w:pPr>
    </w:p>
    <w:p w14:paraId="0000015E" w14:textId="77777777" w:rsidR="00D97F10" w:rsidRDefault="00973522">
      <w:pPr>
        <w:jc w:val="both"/>
      </w:pPr>
      <w:r>
        <w:t xml:space="preserve">The PSI takes no position regarding the validity or scope of any intellectual property or other rights that might be claimed to pertain to the implementation or use of the technology described in this document or the extent to which any license under such </w:t>
      </w:r>
      <w:r>
        <w:t>rights might or might not be available; neither does it represent that it has made any effort to identify any such rights. Copies of claims of rights made available for publication and any assurances of licenses to be made available, or the result of an at</w:t>
      </w:r>
      <w:r>
        <w:t>tempt made to obtain a general license or permission for the use of such proprietary rights by implementers or users of this specification can be obtained from the PSI Chair.</w:t>
      </w:r>
    </w:p>
    <w:p w14:paraId="0000015F" w14:textId="77777777" w:rsidR="00D97F10" w:rsidRDefault="00D97F10">
      <w:pPr>
        <w:jc w:val="both"/>
      </w:pPr>
    </w:p>
    <w:p w14:paraId="00000160" w14:textId="77777777" w:rsidR="00D97F10" w:rsidRDefault="00973522">
      <w:pPr>
        <w:jc w:val="both"/>
      </w:pPr>
      <w:r>
        <w:t>The PSI invites any interested party to bring to its attention any copyrights, p</w:t>
      </w:r>
      <w:r>
        <w:t>atents or patent applications, or other proprietary rights which may cover technology that may be required to practice this recommendation. Please address the information to the PSI Chair (see contacts information at PSI website).</w:t>
      </w:r>
    </w:p>
    <w:p w14:paraId="00000161" w14:textId="77777777" w:rsidR="00D97F10" w:rsidRDefault="00D97F10">
      <w:pPr>
        <w:jc w:val="both"/>
      </w:pPr>
    </w:p>
    <w:p w14:paraId="00000162" w14:textId="77777777" w:rsidR="00D97F10" w:rsidRDefault="00D97F10">
      <w:pPr>
        <w:jc w:val="both"/>
      </w:pPr>
    </w:p>
    <w:p w14:paraId="00000163" w14:textId="77777777" w:rsidR="00D97F10" w:rsidRDefault="00973522">
      <w:pPr>
        <w:pStyle w:val="Heading1"/>
        <w:numPr>
          <w:ilvl w:val="0"/>
          <w:numId w:val="2"/>
        </w:numPr>
        <w:jc w:val="both"/>
      </w:pPr>
      <w:bookmarkStart w:id="50" w:name="_heading=h.4i7ojhp" w:colFirst="0" w:colLast="0"/>
      <w:bookmarkEnd w:id="50"/>
      <w:r>
        <w:t>Copyright Notice</w:t>
      </w:r>
    </w:p>
    <w:p w14:paraId="00000164" w14:textId="77777777" w:rsidR="00D97F10" w:rsidRDefault="00D97F10">
      <w:pPr>
        <w:jc w:val="both"/>
      </w:pPr>
    </w:p>
    <w:p w14:paraId="00000165" w14:textId="77777777" w:rsidR="00D97F10" w:rsidRDefault="00973522">
      <w:pPr>
        <w:jc w:val="both"/>
      </w:pPr>
      <w:r>
        <w:t>Copyr</w:t>
      </w:r>
      <w:r>
        <w:t>ight (C) Proteomics Standards Initiative (2017). All Rights Reserved.</w:t>
      </w:r>
    </w:p>
    <w:p w14:paraId="00000166" w14:textId="77777777" w:rsidR="00D97F10" w:rsidRDefault="00D97F10">
      <w:pPr>
        <w:jc w:val="both"/>
      </w:pPr>
    </w:p>
    <w:p w14:paraId="00000167" w14:textId="77777777" w:rsidR="00D97F10" w:rsidRDefault="00973522">
      <w:pPr>
        <w:jc w:val="both"/>
      </w:pPr>
      <w:r>
        <w:t>This document and translations of it may be copied and furnished to others, and derivative works that comment on or otherwise explain it or assist in its implementation may be prepared,</w:t>
      </w:r>
      <w:r>
        <w:t xml:space="preserve"> copied, published and distributed, in whole or in part, without restriction of any kind, provided that the above copyright notice and this paragraph are included on all such copies and derivative works. However, this document itself may not be modified in</w:t>
      </w:r>
      <w:r>
        <w:t xml:space="preserve"> any way, such as by removing the copyright notice or references to the PSI or other organizations, except as needed for the purpose of developing Proteomics Recommendations in which case the procedures for copyrights defined in the PSI Document process mu</w:t>
      </w:r>
      <w:r>
        <w:t>st be followed, or as required to translate it into languages other than English.</w:t>
      </w:r>
    </w:p>
    <w:p w14:paraId="00000168" w14:textId="77777777" w:rsidR="00D97F10" w:rsidRDefault="00D97F10">
      <w:pPr>
        <w:jc w:val="both"/>
      </w:pPr>
    </w:p>
    <w:p w14:paraId="00000169" w14:textId="77777777" w:rsidR="00D97F10" w:rsidRDefault="00973522">
      <w:pPr>
        <w:jc w:val="both"/>
      </w:pPr>
      <w:r>
        <w:t>The limited permissions granted above are perpetual and will not be revoked by the PSI or its successors or assigns.</w:t>
      </w:r>
    </w:p>
    <w:p w14:paraId="0000016A" w14:textId="77777777" w:rsidR="00D97F10" w:rsidRDefault="00D97F10">
      <w:pPr>
        <w:jc w:val="both"/>
      </w:pPr>
    </w:p>
    <w:p w14:paraId="0000016B" w14:textId="77777777" w:rsidR="00D97F10" w:rsidRDefault="00973522">
      <w:pPr>
        <w:jc w:val="both"/>
      </w:pPr>
      <w:bookmarkStart w:id="51" w:name="bookmark=id.2xcytpi" w:colFirst="0" w:colLast="0"/>
      <w:bookmarkStart w:id="52" w:name="bookmark=id.1ci93xb" w:colFirst="0" w:colLast="0"/>
      <w:bookmarkStart w:id="53" w:name="bookmark=id.3whwml4" w:colFirst="0" w:colLast="0"/>
      <w:bookmarkEnd w:id="51"/>
      <w:bookmarkEnd w:id="52"/>
      <w:bookmarkEnd w:id="53"/>
      <w:r>
        <w:t>This document and the information contained herein is p</w:t>
      </w:r>
      <w:r>
        <w:t>rovided on an "AS IS" basis and THE PROTEOMICS STANDARDS INITIATIVE DISCLAIMS ALL WARRANTIES, EXPRESS OR IMPLIED, INCLUDING BUT NOT LIMITED TO ANY WARRANTY THAT THE USE OF THE INFORMATION HEREIN WILL NOT INFRINGE ANY RIGHTS OR ANY IMPLIED WARRANTIES OF MER</w:t>
      </w:r>
      <w:r>
        <w:t>CHANTABILITY OR FITNESS FOR A PARTICULAR PURPOSE."</w:t>
      </w:r>
    </w:p>
    <w:p w14:paraId="0000016C" w14:textId="77777777" w:rsidR="00D97F10" w:rsidRDefault="00D97F10">
      <w:pPr>
        <w:jc w:val="both"/>
      </w:pPr>
    </w:p>
    <w:p w14:paraId="0000016D" w14:textId="77777777" w:rsidR="00D97F10" w:rsidRDefault="00D97F10">
      <w:pPr>
        <w:jc w:val="both"/>
      </w:pPr>
    </w:p>
    <w:p w14:paraId="0000016E" w14:textId="77777777" w:rsidR="00D97F10" w:rsidRDefault="00973522">
      <w:pPr>
        <w:pStyle w:val="Heading1"/>
        <w:numPr>
          <w:ilvl w:val="0"/>
          <w:numId w:val="2"/>
        </w:numPr>
        <w:jc w:val="both"/>
      </w:pPr>
      <w:bookmarkStart w:id="54" w:name="_heading=h.2bn6wsx" w:colFirst="0" w:colLast="0"/>
      <w:bookmarkEnd w:id="54"/>
      <w:r>
        <w:t>Glossary</w:t>
      </w:r>
    </w:p>
    <w:p w14:paraId="0000016F" w14:textId="77777777" w:rsidR="00D97F10" w:rsidRDefault="00D97F10">
      <w:pPr>
        <w:jc w:val="both"/>
      </w:pPr>
    </w:p>
    <w:p w14:paraId="00000170" w14:textId="77777777" w:rsidR="00D97F10" w:rsidRDefault="00973522">
      <w:pPr>
        <w:jc w:val="both"/>
      </w:pPr>
      <w:r>
        <w:t>Not used.</w:t>
      </w:r>
    </w:p>
    <w:p w14:paraId="00000171" w14:textId="77777777" w:rsidR="00D97F10" w:rsidRDefault="00D97F10">
      <w:pPr>
        <w:jc w:val="both"/>
      </w:pPr>
    </w:p>
    <w:p w14:paraId="00000172" w14:textId="77777777" w:rsidR="00D97F10" w:rsidRDefault="00D97F10">
      <w:pPr>
        <w:jc w:val="both"/>
      </w:pPr>
    </w:p>
    <w:p w14:paraId="00000173" w14:textId="77777777" w:rsidR="00D97F10" w:rsidRDefault="00973522">
      <w:pPr>
        <w:pStyle w:val="Heading1"/>
        <w:numPr>
          <w:ilvl w:val="0"/>
          <w:numId w:val="2"/>
        </w:numPr>
        <w:jc w:val="both"/>
      </w:pPr>
      <w:bookmarkStart w:id="55" w:name="_heading=h.qsh70q" w:colFirst="0" w:colLast="0"/>
      <w:bookmarkEnd w:id="55"/>
      <w:r>
        <w:t>References</w:t>
      </w:r>
    </w:p>
    <w:p w14:paraId="00000174" w14:textId="77777777" w:rsidR="00D97F10" w:rsidRDefault="00D97F10">
      <w:pPr>
        <w:ind w:left="360" w:hanging="360"/>
        <w:jc w:val="both"/>
      </w:pPr>
    </w:p>
    <w:p w14:paraId="00000175" w14:textId="77777777" w:rsidR="00D97F10" w:rsidRDefault="00973522">
      <w:pPr>
        <w:pBdr>
          <w:top w:val="nil"/>
          <w:left w:val="nil"/>
          <w:bottom w:val="nil"/>
          <w:right w:val="nil"/>
          <w:between w:val="nil"/>
        </w:pBdr>
        <w:tabs>
          <w:tab w:val="left" w:pos="384"/>
        </w:tabs>
        <w:spacing w:after="240"/>
        <w:ind w:left="384" w:hanging="384"/>
        <w:rPr>
          <w:color w:val="000000"/>
        </w:rPr>
      </w:pPr>
      <w:bookmarkStart w:id="56" w:name="_heading=h.3as4poj" w:colFirst="0" w:colLast="0"/>
      <w:bookmarkEnd w:id="56"/>
      <w:r>
        <w:rPr>
          <w:color w:val="000000"/>
        </w:rPr>
        <w:t xml:space="preserve">1. </w:t>
      </w:r>
      <w:r>
        <w:rPr>
          <w:color w:val="000000"/>
        </w:rPr>
        <w:tab/>
      </w:r>
      <w:r>
        <w:rPr>
          <w:color w:val="000000"/>
        </w:rPr>
        <w:t>Martens, L., Chambers, M., Sturm, M., Kessner, D., Levander, F., Shofstahl, J., Tang, W. H., Römpp, A., Neumann, S., Pizarro, A. D., Montecchi-Palazzi, L., Tasman, N., Coleman, M., Reisinger, F., Souda, P., Hermjakob, H., Binz, P.-A., and Deutsch, E. W. (2</w:t>
      </w:r>
      <w:r>
        <w:rPr>
          <w:color w:val="000000"/>
        </w:rPr>
        <w:t xml:space="preserve">011) mzML--a community standard for mass spectrometry data. </w:t>
      </w:r>
      <w:r>
        <w:rPr>
          <w:i/>
          <w:color w:val="000000"/>
        </w:rPr>
        <w:t>Mol. Cell. Proteomics MCP</w:t>
      </w:r>
      <w:r>
        <w:rPr>
          <w:color w:val="000000"/>
        </w:rPr>
        <w:t xml:space="preserve"> 10, R110.000133</w:t>
      </w:r>
    </w:p>
    <w:p w14:paraId="00000176" w14:textId="77777777" w:rsidR="00D97F10" w:rsidRDefault="00973522">
      <w:pPr>
        <w:pBdr>
          <w:top w:val="nil"/>
          <w:left w:val="nil"/>
          <w:bottom w:val="nil"/>
          <w:right w:val="nil"/>
          <w:between w:val="nil"/>
        </w:pBdr>
        <w:tabs>
          <w:tab w:val="left" w:pos="384"/>
        </w:tabs>
        <w:spacing w:after="240"/>
        <w:ind w:left="384" w:hanging="384"/>
        <w:rPr>
          <w:color w:val="000000"/>
        </w:rPr>
      </w:pPr>
      <w:r>
        <w:rPr>
          <w:color w:val="000000"/>
        </w:rPr>
        <w:lastRenderedPageBreak/>
        <w:t xml:space="preserve">2. </w:t>
      </w:r>
      <w:r>
        <w:rPr>
          <w:color w:val="000000"/>
        </w:rPr>
        <w:tab/>
      </w:r>
      <w:r>
        <w:rPr>
          <w:color w:val="000000"/>
        </w:rPr>
        <w:t>Mayer, G., Montecchi-Palazzi, L., Ovelleiro, D., Jones, A. R., Binz, P.-A., Deutsch, E. W., Chambers, M., Kallhardt, M., Levander, F., Shofstahl, J., Orchard, S., Vizcaíno, J. A., Hermjakob, H., Stephan, C., Meyer, H. E., Eisenacher, M., and HUPO-PSI Group</w:t>
      </w:r>
      <w:r>
        <w:rPr>
          <w:color w:val="000000"/>
        </w:rPr>
        <w:t xml:space="preserve"> (2013) The HUPO proteomics standards initiative- mass </w:t>
      </w:r>
      <w:proofErr w:type="gramStart"/>
      <w:r>
        <w:rPr>
          <w:color w:val="000000"/>
        </w:rPr>
        <w:t>spectrometry controlled</w:t>
      </w:r>
      <w:proofErr w:type="gramEnd"/>
      <w:r>
        <w:rPr>
          <w:color w:val="000000"/>
        </w:rPr>
        <w:t xml:space="preserve"> vocabulary. </w:t>
      </w:r>
      <w:r>
        <w:rPr>
          <w:i/>
          <w:color w:val="000000"/>
        </w:rPr>
        <w:t>Database J. Biol. Databases Curation</w:t>
      </w:r>
      <w:r>
        <w:rPr>
          <w:color w:val="000000"/>
        </w:rPr>
        <w:t xml:space="preserve"> 2013, bat009</w:t>
      </w:r>
    </w:p>
    <w:p w14:paraId="00000177" w14:textId="77777777" w:rsidR="00D97F10" w:rsidRDefault="00973522">
      <w:pPr>
        <w:pBdr>
          <w:top w:val="nil"/>
          <w:left w:val="nil"/>
          <w:bottom w:val="nil"/>
          <w:right w:val="nil"/>
          <w:between w:val="nil"/>
        </w:pBdr>
        <w:tabs>
          <w:tab w:val="left" w:pos="384"/>
        </w:tabs>
        <w:spacing w:after="240"/>
        <w:ind w:left="384" w:hanging="384"/>
        <w:rPr>
          <w:color w:val="000000"/>
        </w:rPr>
      </w:pPr>
      <w:r>
        <w:rPr>
          <w:color w:val="000000"/>
        </w:rPr>
        <w:t xml:space="preserve">3. </w:t>
      </w:r>
      <w:r>
        <w:rPr>
          <w:color w:val="000000"/>
        </w:rPr>
        <w:tab/>
        <w:t>Moseley, M. A., Hughes, C. J., Juvvadi, P. R., Soderblom, E. J., Lennon, S., Perkins, S. R., Thompson, J. W., S</w:t>
      </w:r>
      <w:r>
        <w:rPr>
          <w:color w:val="000000"/>
        </w:rPr>
        <w:t xml:space="preserve">teinbach, W. J., Geromanos, S. J., Wildgoose, J., Langridge, J. I., Richardson, K., and Vissers, J. P. C. (2017) Scanning Quadrupole Data Independent Acquisition - Part A. Qualitative and Quantitative Characterization. </w:t>
      </w:r>
      <w:r>
        <w:rPr>
          <w:i/>
          <w:color w:val="000000"/>
        </w:rPr>
        <w:t>J. Proteome Res.</w:t>
      </w:r>
      <w:r>
        <w:rPr>
          <w:color w:val="000000"/>
        </w:rPr>
        <w:t xml:space="preserve">, </w:t>
      </w:r>
    </w:p>
    <w:p w14:paraId="00000178" w14:textId="77777777" w:rsidR="00D97F10" w:rsidRDefault="00973522">
      <w:pPr>
        <w:pBdr>
          <w:top w:val="nil"/>
          <w:left w:val="nil"/>
          <w:bottom w:val="nil"/>
          <w:right w:val="nil"/>
          <w:between w:val="nil"/>
        </w:pBdr>
        <w:tabs>
          <w:tab w:val="left" w:pos="384"/>
        </w:tabs>
        <w:spacing w:after="240"/>
        <w:ind w:left="384" w:hanging="384"/>
        <w:rPr>
          <w:color w:val="000000"/>
        </w:rPr>
      </w:pPr>
      <w:r>
        <w:rPr>
          <w:color w:val="000000"/>
        </w:rPr>
        <w:t xml:space="preserve">4. </w:t>
      </w:r>
      <w:r>
        <w:rPr>
          <w:color w:val="000000"/>
        </w:rPr>
        <w:tab/>
        <w:t>Rodriguez-Suar</w:t>
      </w:r>
      <w:r>
        <w:rPr>
          <w:color w:val="000000"/>
        </w:rPr>
        <w:t>ez, E., Hughes, C., Gethings, L., Giles, K., Wildgoose, J., Stapels, M., E. Fadgen, K., J. Geromanos, S., P.C. Vissers, J., Elortza, F., and I. Langridge, J. (2013) An Ion Mobility Assisted Data Independent LC-MS Strategy for the Analysis of Complex Biolog</w:t>
      </w:r>
      <w:r>
        <w:rPr>
          <w:color w:val="000000"/>
        </w:rPr>
        <w:t xml:space="preserve">ical Samples. </w:t>
      </w:r>
      <w:r>
        <w:rPr>
          <w:i/>
          <w:color w:val="000000"/>
        </w:rPr>
        <w:t>Curr. Anal. Chem.</w:t>
      </w:r>
      <w:r>
        <w:rPr>
          <w:color w:val="000000"/>
        </w:rPr>
        <w:t xml:space="preserve"> 9, 199–211</w:t>
      </w:r>
    </w:p>
    <w:p w14:paraId="00000179" w14:textId="77777777" w:rsidR="00D97F10" w:rsidRDefault="00973522">
      <w:pPr>
        <w:spacing w:after="240"/>
        <w:ind w:left="446" w:hanging="446"/>
      </w:pPr>
      <w:r>
        <w:t xml:space="preserve">5.. </w:t>
      </w:r>
      <w:r>
        <w:tab/>
        <w:t xml:space="preserve">Meier F, Brunner </w:t>
      </w:r>
      <w:proofErr w:type="gramStart"/>
      <w:r>
        <w:t>AD</w:t>
      </w:r>
      <w:r>
        <w:rPr>
          <w:rFonts w:ascii="Gill Sans" w:eastAsia="Gill Sans" w:hAnsi="Gill Sans" w:cs="Gill Sans"/>
          <w:color w:val="333333"/>
          <w:sz w:val="21"/>
          <w:szCs w:val="21"/>
        </w:rPr>
        <w:t>,</w:t>
      </w:r>
      <w:r>
        <w:t>Frank</w:t>
      </w:r>
      <w:proofErr w:type="gramEnd"/>
      <w:r>
        <w:t xml:space="preserve"> M, Ha A, Voytik E</w:t>
      </w:r>
      <w:r>
        <w:rPr>
          <w:rFonts w:ascii="Gill Sans" w:eastAsia="Gill Sans" w:hAnsi="Gill Sans" w:cs="Gill Sans"/>
          <w:color w:val="333333"/>
          <w:sz w:val="21"/>
          <w:szCs w:val="21"/>
        </w:rPr>
        <w:t xml:space="preserve">, </w:t>
      </w:r>
      <w:r>
        <w:t>Kaspar-Schoenefeld S</w:t>
      </w:r>
      <w:r>
        <w:rPr>
          <w:rFonts w:ascii="Gill Sans" w:eastAsia="Gill Sans" w:hAnsi="Gill Sans" w:cs="Gill Sans"/>
          <w:color w:val="333333"/>
          <w:sz w:val="21"/>
          <w:szCs w:val="21"/>
        </w:rPr>
        <w:t xml:space="preserve">, </w:t>
      </w:r>
      <w:r>
        <w:t>Lubeck M</w:t>
      </w:r>
      <w:r>
        <w:rPr>
          <w:rFonts w:ascii="Gill Sans" w:eastAsia="Gill Sans" w:hAnsi="Gill Sans" w:cs="Gill Sans"/>
          <w:color w:val="333333"/>
          <w:sz w:val="21"/>
          <w:szCs w:val="21"/>
        </w:rPr>
        <w:t>,</w:t>
      </w:r>
      <w:r>
        <w:t>Raether O</w:t>
      </w:r>
      <w:r>
        <w:rPr>
          <w:rFonts w:ascii="Gill Sans" w:eastAsia="Gill Sans" w:hAnsi="Gill Sans" w:cs="Gill Sans"/>
          <w:color w:val="333333"/>
          <w:sz w:val="21"/>
          <w:szCs w:val="21"/>
        </w:rPr>
        <w:t>,</w:t>
      </w:r>
      <w:r>
        <w:t>Aebersold R</w:t>
      </w:r>
      <w:r>
        <w:rPr>
          <w:rFonts w:ascii="Gill Sans" w:eastAsia="Gill Sans" w:hAnsi="Gill Sans" w:cs="Gill Sans"/>
          <w:color w:val="333333"/>
          <w:sz w:val="21"/>
          <w:szCs w:val="21"/>
        </w:rPr>
        <w:t xml:space="preserve">, </w:t>
      </w:r>
      <w:r>
        <w:t>Collins BC</w:t>
      </w:r>
      <w:r>
        <w:rPr>
          <w:rFonts w:ascii="Gill Sans" w:eastAsia="Gill Sans" w:hAnsi="Gill Sans" w:cs="Gill Sans"/>
          <w:color w:val="333333"/>
          <w:sz w:val="21"/>
          <w:szCs w:val="21"/>
        </w:rPr>
        <w:t xml:space="preserve">, </w:t>
      </w:r>
      <w:r>
        <w:t>Röst HL</w:t>
      </w:r>
      <w:r>
        <w:rPr>
          <w:rFonts w:ascii="Gill Sans" w:eastAsia="Gill Sans" w:hAnsi="Gill Sans" w:cs="Gill Sans"/>
          <w:color w:val="333333"/>
          <w:sz w:val="21"/>
          <w:szCs w:val="21"/>
        </w:rPr>
        <w:t xml:space="preserve">, </w:t>
      </w:r>
      <w:r>
        <w:t>Mann M. (2019) Parallel accumulation – serial fragmentation combined with data-independe</w:t>
      </w:r>
      <w:r>
        <w:t xml:space="preserve">nt acquisition (diaPASEF): Bottom-up proteomics with near optimal ion usage. BioRxiv. </w:t>
      </w:r>
      <w:r>
        <w:rPr>
          <w:rFonts w:ascii="Gill Sans" w:eastAsia="Gill Sans" w:hAnsi="Gill Sans" w:cs="Gill Sans"/>
          <w:color w:val="333333"/>
          <w:sz w:val="21"/>
          <w:szCs w:val="21"/>
        </w:rPr>
        <w:t>https://doi.org/10.1101/656207</w:t>
      </w:r>
    </w:p>
    <w:p w14:paraId="0000017A" w14:textId="77777777" w:rsidR="00D97F10" w:rsidRDefault="00973522">
      <w:pPr>
        <w:pBdr>
          <w:top w:val="nil"/>
          <w:left w:val="nil"/>
          <w:bottom w:val="nil"/>
          <w:right w:val="nil"/>
          <w:between w:val="nil"/>
        </w:pBdr>
        <w:tabs>
          <w:tab w:val="left" w:pos="384"/>
        </w:tabs>
        <w:spacing w:after="240"/>
        <w:ind w:left="384" w:hanging="384"/>
        <w:rPr>
          <w:color w:val="000000"/>
        </w:rPr>
      </w:pPr>
      <w:r>
        <w:rPr>
          <w:color w:val="000000"/>
        </w:rPr>
        <w:t xml:space="preserve">5. </w:t>
      </w:r>
      <w:r>
        <w:rPr>
          <w:color w:val="000000"/>
        </w:rPr>
        <w:tab/>
        <w:t xml:space="preserve">Bradner, S. (1997) </w:t>
      </w:r>
      <w:r>
        <w:rPr>
          <w:i/>
          <w:color w:val="000000"/>
        </w:rPr>
        <w:t>Key words for use in RFCs to Indicate Requirement Levels</w:t>
      </w:r>
      <w:r>
        <w:rPr>
          <w:color w:val="000000"/>
        </w:rPr>
        <w:t xml:space="preserve"> (RFC Editor)</w:t>
      </w:r>
    </w:p>
    <w:p w14:paraId="0000017B" w14:textId="77777777" w:rsidR="00D97F10" w:rsidRDefault="00D97F10">
      <w:pPr>
        <w:ind w:left="360" w:hanging="360"/>
        <w:jc w:val="both"/>
      </w:pPr>
    </w:p>
    <w:p w14:paraId="0000017C" w14:textId="77777777" w:rsidR="00D97F10" w:rsidRDefault="00973522">
      <w:pPr>
        <w:pBdr>
          <w:top w:val="nil"/>
          <w:left w:val="nil"/>
          <w:bottom w:val="nil"/>
          <w:right w:val="nil"/>
          <w:between w:val="nil"/>
        </w:pBdr>
        <w:spacing w:after="120"/>
        <w:rPr>
          <w:color w:val="000000"/>
        </w:rPr>
      </w:pPr>
      <w:r>
        <w:rPr>
          <w:color w:val="000000"/>
        </w:rPr>
        <w:br/>
      </w:r>
    </w:p>
    <w:p w14:paraId="0000017D" w14:textId="77777777" w:rsidR="00D97F10" w:rsidRDefault="00D97F10">
      <w:pPr>
        <w:ind w:left="360" w:hanging="360"/>
        <w:jc w:val="both"/>
      </w:pPr>
    </w:p>
    <w:p w14:paraId="0000017E" w14:textId="77777777" w:rsidR="00D97F10" w:rsidRDefault="00D97F10">
      <w:pPr>
        <w:jc w:val="both"/>
      </w:pPr>
    </w:p>
    <w:p w14:paraId="0000017F" w14:textId="77777777" w:rsidR="00D97F10" w:rsidRDefault="00D97F10">
      <w:pPr>
        <w:jc w:val="both"/>
      </w:pPr>
    </w:p>
    <w:sectPr w:rsidR="00D97F10">
      <w:headerReference w:type="default" r:id="rId16"/>
      <w:footerReference w:type="default" r:id="rId17"/>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Eric Deutsch" w:date="2019-09-23T10:07:00Z" w:initials="">
    <w:p w14:paraId="00000185" w14:textId="77777777" w:rsidR="00D97F10" w:rsidRDefault="00973522">
      <w:pPr>
        <w:widowControl w:val="0"/>
        <w:pBdr>
          <w:top w:val="nil"/>
          <w:left w:val="nil"/>
          <w:bottom w:val="nil"/>
          <w:right w:val="nil"/>
          <w:between w:val="nil"/>
        </w:pBdr>
        <w:rPr>
          <w:color w:val="000000"/>
          <w:sz w:val="22"/>
          <w:szCs w:val="22"/>
        </w:rPr>
      </w:pPr>
      <w:r>
        <w:rPr>
          <w:color w:val="000000"/>
          <w:sz w:val="22"/>
          <w:szCs w:val="22"/>
        </w:rPr>
        <w:t>Lyle Burton comments: Maybe I’m missing something, but it seems that a similar consideration should apply to raw SONAR as well. In this case the parallel array would be the qua</w:t>
      </w:r>
      <w:r>
        <w:rPr>
          <w:color w:val="000000"/>
          <w:sz w:val="22"/>
          <w:szCs w:val="22"/>
        </w:rPr>
        <w:t>drupole position…. Or if the width of this window varies as its scanned, the start and stop or centre and width at each position.</w:t>
      </w:r>
    </w:p>
  </w:comment>
  <w:comment w:id="31" w:author="Eric Deutsch" w:date="2021-03-28T18:33:00Z" w:initials="">
    <w:p w14:paraId="00000183" w14:textId="77777777" w:rsidR="00D97F10" w:rsidRDefault="00973522">
      <w:pPr>
        <w:widowControl w:val="0"/>
        <w:pBdr>
          <w:top w:val="nil"/>
          <w:left w:val="nil"/>
          <w:bottom w:val="nil"/>
          <w:right w:val="nil"/>
          <w:between w:val="nil"/>
        </w:pBdr>
        <w:rPr>
          <w:color w:val="000000"/>
          <w:sz w:val="22"/>
          <w:szCs w:val="22"/>
        </w:rPr>
      </w:pPr>
      <w:r>
        <w:rPr>
          <w:color w:val="000000"/>
          <w:sz w:val="22"/>
          <w:szCs w:val="22"/>
        </w:rPr>
        <w:t>Heavily edited text and example. Now in &lt;scan&gt; element. okay as now written?</w:t>
      </w:r>
    </w:p>
  </w:comment>
  <w:comment w:id="32" w:author="Eric Deutsch" w:date="2021-03-28T18:39:00Z" w:initials="">
    <w:p w14:paraId="00000184" w14:textId="77777777" w:rsidR="00D97F10" w:rsidRDefault="00973522">
      <w:pPr>
        <w:widowControl w:val="0"/>
        <w:pBdr>
          <w:top w:val="nil"/>
          <w:left w:val="nil"/>
          <w:bottom w:val="nil"/>
          <w:right w:val="nil"/>
          <w:between w:val="nil"/>
        </w:pBdr>
        <w:rPr>
          <w:color w:val="000000"/>
          <w:sz w:val="22"/>
          <w:szCs w:val="22"/>
        </w:rPr>
      </w:pPr>
      <w:r>
        <w:rPr>
          <w:color w:val="000000"/>
          <w:sz w:val="22"/>
          <w:szCs w:val="22"/>
        </w:rPr>
        <w:t>I suspect this can be removed. I have a question in to Christie Hunter at SCIEX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5" w15:done="0"/>
  <w15:commentEx w15:paraId="00000183" w15:done="0"/>
  <w15:commentEx w15:paraId="00000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5" w16cid:durableId="2455FC48"/>
  <w16cid:commentId w16cid:paraId="00000183" w16cid:durableId="2455FC47"/>
  <w16cid:commentId w16cid:paraId="00000184" w16cid:durableId="2455F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266E" w14:textId="77777777" w:rsidR="00973522" w:rsidRDefault="00973522">
      <w:r>
        <w:separator/>
      </w:r>
    </w:p>
  </w:endnote>
  <w:endnote w:type="continuationSeparator" w:id="0">
    <w:p w14:paraId="329F0C96" w14:textId="77777777" w:rsidR="00973522" w:rsidRDefault="0097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omic Sans MS">
    <w:panose1 w:val="030F07020303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 w:name="Helvetica Neue">
    <w:charset w:val="00"/>
    <w:family w:val="auto"/>
    <w:pitch w:val="default"/>
  </w:font>
  <w:font w:name="Gill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26169091" w:rsidR="00D97F10" w:rsidRDefault="00973522">
    <w:pPr>
      <w:pBdr>
        <w:top w:val="nil"/>
        <w:left w:val="nil"/>
        <w:bottom w:val="nil"/>
        <w:right w:val="nil"/>
        <w:between w:val="nil"/>
      </w:pBdr>
      <w:tabs>
        <w:tab w:val="center" w:pos="4320"/>
        <w:tab w:val="right" w:pos="8640"/>
      </w:tabs>
      <w:rPr>
        <w:color w:val="000000"/>
      </w:rPr>
    </w:pPr>
    <w:r>
      <w:rPr>
        <w:color w:val="000000"/>
      </w:rPr>
      <w:t>http://psidev.info/mzml</w:t>
    </w:r>
    <w:r>
      <w:rPr>
        <w:color w:val="000000"/>
      </w:rPr>
      <w:tab/>
    </w:r>
    <w:r>
      <w:rPr>
        <w:color w:val="000000"/>
      </w:rPr>
      <w:tab/>
    </w:r>
    <w:r>
      <w:rPr>
        <w:color w:val="000000"/>
      </w:rPr>
      <w:fldChar w:fldCharType="begin"/>
    </w:r>
    <w:r>
      <w:rPr>
        <w:color w:val="000000"/>
      </w:rPr>
      <w:instrText>PAGE</w:instrText>
    </w:r>
    <w:r>
      <w:rPr>
        <w:color w:val="000000"/>
      </w:rPr>
      <w:fldChar w:fldCharType="separate"/>
    </w:r>
    <w:r w:rsidR="00CD0929">
      <w:rPr>
        <w:noProof/>
        <w:color w:val="000000"/>
      </w:rPr>
      <w:t>1</w:t>
    </w:r>
    <w:r>
      <w:rPr>
        <w:color w:val="000000"/>
      </w:rPr>
      <w:fldChar w:fldCharType="end"/>
    </w:r>
  </w:p>
  <w:p w14:paraId="00000182" w14:textId="77777777" w:rsidR="00D97F10" w:rsidRDefault="00D97F10">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1C61E" w14:textId="77777777" w:rsidR="00973522" w:rsidRDefault="00973522">
      <w:r>
        <w:separator/>
      </w:r>
    </w:p>
  </w:footnote>
  <w:footnote w:type="continuationSeparator" w:id="0">
    <w:p w14:paraId="6E61234A" w14:textId="77777777" w:rsidR="00973522" w:rsidRDefault="00973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0" w14:textId="77777777" w:rsidR="00D97F10" w:rsidRDefault="00973522">
    <w:pPr>
      <w:pBdr>
        <w:top w:val="nil"/>
        <w:left w:val="nil"/>
        <w:bottom w:val="nil"/>
        <w:right w:val="nil"/>
        <w:between w:val="nil"/>
      </w:pBdr>
      <w:tabs>
        <w:tab w:val="center" w:pos="4320"/>
        <w:tab w:val="right" w:pos="8640"/>
      </w:tabs>
      <w:rPr>
        <w:color w:val="000000"/>
      </w:rPr>
    </w:pPr>
    <w:r>
      <w:rPr>
        <w:color w:val="000000"/>
      </w:rPr>
      <w:t xml:space="preserve">Encoding DIA and IMS data in mzML 1.1   </w:t>
    </w:r>
    <w:r>
      <w:rPr>
        <w:color w:val="000000"/>
      </w:rPr>
      <w:tab/>
    </w:r>
    <w:r>
      <w:rPr>
        <w:color w:val="000000"/>
      </w:rPr>
      <w:tab/>
      <w:t>Ma</w:t>
    </w:r>
    <w:sdt>
      <w:sdtPr>
        <w:tag w:val="goog_rdk_24"/>
        <w:id w:val="-1847239301"/>
      </w:sdtPr>
      <w:sdtEndPr/>
      <w:sdtContent>
        <w:ins w:id="57" w:author="Eric Deutsch" w:date="2021-05-24T16:47:00Z">
          <w:r>
            <w:rPr>
              <w:color w:val="000000"/>
            </w:rPr>
            <w:t>y</w:t>
          </w:r>
        </w:ins>
      </w:sdtContent>
    </w:sdt>
    <w:sdt>
      <w:sdtPr>
        <w:tag w:val="goog_rdk_25"/>
        <w:id w:val="-1910754539"/>
      </w:sdtPr>
      <w:sdtEndPr/>
      <w:sdtContent>
        <w:del w:id="58" w:author="Eric Deutsch" w:date="2021-05-24T16:47:00Z">
          <w:r>
            <w:rPr>
              <w:color w:val="000000"/>
            </w:rPr>
            <w:delText>rch</w:delText>
          </w:r>
        </w:del>
      </w:sdtContent>
    </w:sdt>
    <w:r>
      <w:rPr>
        <w:color w:val="000000"/>
      </w:rPr>
      <w:t xml:space="preserve"> 2</w:t>
    </w:r>
    <w:sdt>
      <w:sdtPr>
        <w:tag w:val="goog_rdk_26"/>
        <w:id w:val="145104044"/>
      </w:sdtPr>
      <w:sdtEndPr/>
      <w:sdtContent>
        <w:ins w:id="59" w:author="Eric Deutsch" w:date="2021-05-24T16:47:00Z">
          <w:r>
            <w:rPr>
              <w:color w:val="000000"/>
            </w:rPr>
            <w:t>4</w:t>
          </w:r>
        </w:ins>
      </w:sdtContent>
    </w:sdt>
    <w:sdt>
      <w:sdtPr>
        <w:tag w:val="goog_rdk_27"/>
        <w:id w:val="1245614245"/>
      </w:sdtPr>
      <w:sdtEndPr/>
      <w:sdtContent>
        <w:del w:id="60" w:author="Eric Deutsch" w:date="2021-05-24T16:47:00Z">
          <w:r>
            <w:rPr>
              <w:color w:val="000000"/>
            </w:rPr>
            <w:delText>8</w:delText>
          </w:r>
        </w:del>
      </w:sdtContent>
    </w:sdt>
    <w:r>
      <w:rPr>
        <w:color w:val="000000"/>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C6A"/>
    <w:multiLevelType w:val="multilevel"/>
    <w:tmpl w:val="3D7AC270"/>
    <w:lvl w:ilvl="0">
      <w:start w:val="1"/>
      <w:numFmt w:val="bullet"/>
      <w:pStyle w:val="Heading1"/>
      <w:lvlText w:val="-"/>
      <w:lvlJc w:val="left"/>
      <w:pPr>
        <w:ind w:left="1080" w:hanging="360"/>
      </w:pPr>
      <w:rPr>
        <w:rFonts w:ascii="Times New Roman" w:eastAsia="Times New Roman" w:hAnsi="Times New Roman" w:cs="Times New Roman"/>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1" w15:restartNumberingAfterBreak="0">
    <w:nsid w:val="7A055700"/>
    <w:multiLevelType w:val="multilevel"/>
    <w:tmpl w:val="A8B6DD8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CFD3AA2"/>
    <w:multiLevelType w:val="multilevel"/>
    <w:tmpl w:val="20D8675A"/>
    <w:lvl w:ilvl="0">
      <w:start w:val="2"/>
      <w:numFmt w:val="bullet"/>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Deutsch">
    <w15:presenceInfo w15:providerId="Windows Live" w15:userId="c924ec7effbb3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F10"/>
    <w:rsid w:val="00973522"/>
    <w:rsid w:val="00CD0929"/>
    <w:rsid w:val="00D9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219C8-CB4B-45C4-804A-267B8A5D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1F"/>
  </w:style>
  <w:style w:type="paragraph" w:styleId="Heading1">
    <w:name w:val="heading 1"/>
    <w:basedOn w:val="Normal"/>
    <w:uiPriority w:val="9"/>
    <w:qFormat/>
    <w:rsid w:val="00445504"/>
    <w:pPr>
      <w:keepNext/>
      <w:numPr>
        <w:numId w:val="1"/>
      </w:numPr>
      <w:spacing w:before="120" w:after="60"/>
      <w:outlineLvl w:val="0"/>
    </w:pPr>
    <w:rPr>
      <w:b/>
    </w:rPr>
  </w:style>
  <w:style w:type="paragraph" w:styleId="Heading2">
    <w:name w:val="heading 2"/>
    <w:basedOn w:val="Normal"/>
    <w:uiPriority w:val="9"/>
    <w:unhideWhenUsed/>
    <w:qFormat/>
    <w:rsid w:val="00445504"/>
    <w:pPr>
      <w:keepNext/>
      <w:numPr>
        <w:ilvl w:val="1"/>
        <w:numId w:val="1"/>
      </w:numPr>
      <w:outlineLvl w:val="1"/>
    </w:pPr>
  </w:style>
  <w:style w:type="paragraph" w:styleId="Heading3">
    <w:name w:val="heading 3"/>
    <w:basedOn w:val="Normal"/>
    <w:uiPriority w:val="9"/>
    <w:semiHidden/>
    <w:unhideWhenUsed/>
    <w:qFormat/>
    <w:rsid w:val="00445504"/>
    <w:pPr>
      <w:keepNext/>
      <w:numPr>
        <w:ilvl w:val="2"/>
        <w:numId w:val="1"/>
      </w:numPr>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sz w:val="32"/>
      <w:szCs w:val="32"/>
    </w:rPr>
  </w:style>
  <w:style w:type="character" w:customStyle="1" w:styleId="InternetLink">
    <w:name w:val="Internet Link"/>
    <w:uiPriority w:val="99"/>
    <w:rsid w:val="00445504"/>
    <w:rPr>
      <w:color w:val="0000FF"/>
      <w:u w:val="single"/>
    </w:rPr>
  </w:style>
  <w:style w:type="character" w:styleId="PageNumber">
    <w:name w:val="page number"/>
    <w:basedOn w:val="DefaultParagraphFont"/>
    <w:qFormat/>
    <w:rsid w:val="00445504"/>
  </w:style>
  <w:style w:type="character" w:styleId="FollowedHyperlink">
    <w:name w:val="FollowedHyperlink"/>
    <w:qFormat/>
    <w:rsid w:val="00445504"/>
    <w:rPr>
      <w:color w:val="800080"/>
      <w:u w:val="single"/>
    </w:rPr>
  </w:style>
  <w:style w:type="character" w:styleId="CommentReference">
    <w:name w:val="annotation reference"/>
    <w:semiHidden/>
    <w:qFormat/>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character" w:customStyle="1" w:styleId="footer3">
    <w:name w:val="footer3"/>
    <w:basedOn w:val="DefaultParagraphFont"/>
    <w:qFormat/>
    <w:rsid w:val="000C75A1"/>
  </w:style>
  <w:style w:type="character" w:customStyle="1" w:styleId="Footer1">
    <w:name w:val="Footer1"/>
    <w:basedOn w:val="DefaultParagraphFont"/>
    <w:qFormat/>
    <w:rsid w:val="000C75A1"/>
  </w:style>
  <w:style w:type="character" w:customStyle="1" w:styleId="HTMLPreformattedChar">
    <w:name w:val="HTML Preformatted Char"/>
    <w:link w:val="HTMLPreformatted"/>
    <w:uiPriority w:val="99"/>
    <w:qFormat/>
    <w:rsid w:val="00E24D70"/>
    <w:rPr>
      <w:rFonts w:ascii="Courier New" w:hAnsi="Courier New"/>
    </w:rPr>
  </w:style>
  <w:style w:type="character" w:customStyle="1" w:styleId="moz-txt-citetags">
    <w:name w:val="moz-txt-citetags"/>
    <w:basedOn w:val="DefaultParagraphFont"/>
    <w:qFormat/>
    <w:rsid w:val="00E24D70"/>
  </w:style>
  <w:style w:type="character" w:customStyle="1" w:styleId="summary-subhead">
    <w:name w:val="summary-subhead"/>
    <w:basedOn w:val="DefaultParagraphFont"/>
    <w:qFormat/>
    <w:rsid w:val="007771E4"/>
  </w:style>
  <w:style w:type="character" w:customStyle="1" w:styleId="Mention1">
    <w:name w:val="Mention1"/>
    <w:basedOn w:val="DefaultParagraphFont"/>
    <w:uiPriority w:val="99"/>
    <w:semiHidden/>
    <w:unhideWhenUsed/>
    <w:qFormat/>
    <w:rsid w:val="000F38A8"/>
    <w:rPr>
      <w:color w:val="2B579A"/>
      <w:shd w:val="clear" w:color="auto" w:fill="E6E6E6"/>
    </w:rPr>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Times New Roman"/>
    </w:rPr>
  </w:style>
  <w:style w:type="character" w:customStyle="1" w:styleId="ListLabel3">
    <w:name w:val="ListLabel 3"/>
    <w:qFormat/>
    <w:rPr>
      <w:rFonts w:eastAsia="Times New Roman"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5504"/>
    <w:pPr>
      <w:spacing w:after="120"/>
    </w:pPr>
  </w:style>
  <w:style w:type="paragraph" w:styleId="List">
    <w:name w:val="List"/>
    <w:basedOn w:val="Normal"/>
    <w:semiHidden/>
    <w:rsid w:val="00445504"/>
    <w:pPr>
      <w:ind w:left="360" w:hanging="360"/>
    </w:pPr>
  </w:style>
  <w:style w:type="paragraph" w:styleId="Caption">
    <w:name w:val="caption"/>
    <w:basedOn w:val="Normal"/>
    <w:next w:val="Normal"/>
    <w:qFormat/>
    <w:rsid w:val="00445504"/>
    <w:pPr>
      <w:spacing w:before="120" w:after="120"/>
    </w:pPr>
    <w:rPr>
      <w:b/>
    </w:rPr>
  </w:style>
  <w:style w:type="paragraph" w:customStyle="1" w:styleId="Index">
    <w:name w:val="Index"/>
    <w:basedOn w:val="Normal"/>
    <w:qFormat/>
    <w:pPr>
      <w:suppressLineNumbers/>
    </w:pPr>
    <w:rPr>
      <w:rFonts w:cs="FreeSans"/>
    </w:rPr>
  </w:style>
  <w:style w:type="paragraph" w:customStyle="1" w:styleId="nobreak">
    <w:name w:val="nobreak"/>
    <w:basedOn w:val="Normal"/>
    <w:next w:val="Normal"/>
    <w:qFormat/>
    <w:rsid w:val="00445504"/>
    <w:pPr>
      <w:keepNext/>
    </w:pPr>
  </w:style>
  <w:style w:type="paragraph" w:customStyle="1" w:styleId="HTMLBody">
    <w:name w:val="HTML Body"/>
    <w:qFormat/>
    <w:rsid w:val="00445504"/>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paragraph" w:styleId="BlockText">
    <w:name w:val="Block Text"/>
    <w:basedOn w:val="Normal"/>
    <w:qFormat/>
    <w:rsid w:val="00445504"/>
    <w:pPr>
      <w:ind w:left="360" w:right="720"/>
    </w:pPr>
    <w:rPr>
      <w:rFonts w:ascii="Courier New" w:hAnsi="Courier New"/>
      <w:sz w:val="18"/>
      <w:szCs w:val="18"/>
    </w:rPr>
  </w:style>
  <w:style w:type="paragraph" w:styleId="NormalWeb">
    <w:name w:val="Normal (Web)"/>
    <w:basedOn w:val="Normal"/>
    <w:qFormat/>
    <w:rsid w:val="00445504"/>
    <w:rPr>
      <w:rFonts w:ascii="Times New Roman" w:hAnsi="Times New Roman"/>
      <w:sz w:val="24"/>
      <w:szCs w:val="24"/>
    </w:rPr>
  </w:style>
  <w:style w:type="paragraph" w:styleId="PlainText">
    <w:name w:val="Plain Text"/>
    <w:basedOn w:val="Normal"/>
    <w:qFormat/>
    <w:rsid w:val="00445504"/>
    <w:pPr>
      <w:ind w:left="720"/>
    </w:pPr>
    <w:rPr>
      <w:rFonts w:ascii="Courier New" w:hAnsi="Courier New"/>
    </w:rPr>
  </w:style>
  <w:style w:type="paragraph" w:styleId="BodyTextIndent">
    <w:name w:val="Body Text Indent"/>
    <w:basedOn w:val="BodyText"/>
    <w:qFormat/>
    <w:rsid w:val="00445504"/>
    <w:pPr>
      <w:ind w:firstLine="210"/>
    </w:pPr>
  </w:style>
  <w:style w:type="paragraph" w:styleId="BodyText3">
    <w:name w:val="Body Text 3"/>
    <w:basedOn w:val="Normal"/>
    <w:qFormat/>
    <w:rsid w:val="00445504"/>
    <w:pPr>
      <w:spacing w:after="120"/>
    </w:pPr>
    <w:rPr>
      <w:sz w:val="16"/>
      <w:szCs w:val="16"/>
    </w:rPr>
  </w:style>
  <w:style w:type="paragraph" w:styleId="BodyTextFirstIndent2">
    <w:name w:val="Body Text First Indent 2"/>
    <w:basedOn w:val="BodyTextIndent"/>
    <w:qFormat/>
    <w:rsid w:val="00445504"/>
    <w:pPr>
      <w:ind w:left="360"/>
    </w:pPr>
  </w:style>
  <w:style w:type="paragraph" w:styleId="BodyTextIndent2">
    <w:name w:val="Body Text Indent 2"/>
    <w:basedOn w:val="Normal"/>
    <w:qFormat/>
    <w:rsid w:val="00445504"/>
    <w:pPr>
      <w:spacing w:after="120" w:line="480" w:lineRule="auto"/>
      <w:ind w:left="360"/>
    </w:pPr>
  </w:style>
  <w:style w:type="paragraph" w:styleId="BodyTextIndent3">
    <w:name w:val="Body Text Indent 3"/>
    <w:basedOn w:val="Normal"/>
    <w:qFormat/>
    <w:rsid w:val="00445504"/>
    <w:pPr>
      <w:spacing w:after="120"/>
      <w:ind w:left="360"/>
    </w:pPr>
    <w:rPr>
      <w:sz w:val="16"/>
      <w:szCs w:val="16"/>
    </w:rPr>
  </w:style>
  <w:style w:type="paragraph" w:styleId="Closing">
    <w:name w:val="Closing"/>
    <w:basedOn w:val="Normal"/>
    <w:qFormat/>
    <w:rsid w:val="00445504"/>
    <w:pPr>
      <w:ind w:left="4320"/>
    </w:pPr>
  </w:style>
  <w:style w:type="paragraph" w:styleId="CommentText">
    <w:name w:val="annotation text"/>
    <w:basedOn w:val="Normal"/>
    <w:semiHidden/>
    <w:qFormat/>
    <w:rsid w:val="00445504"/>
  </w:style>
  <w:style w:type="paragraph" w:styleId="Date">
    <w:name w:val="Date"/>
    <w:basedOn w:val="Normal"/>
    <w:next w:val="Normal"/>
    <w:qFormat/>
    <w:rsid w:val="00445504"/>
  </w:style>
  <w:style w:type="paragraph" w:styleId="DocumentMap">
    <w:name w:val="Document Map"/>
    <w:basedOn w:val="Normal"/>
    <w:semiHidden/>
    <w:qFormat/>
    <w:rsid w:val="00445504"/>
    <w:pPr>
      <w:shd w:val="clear" w:color="auto" w:fill="000080"/>
    </w:pPr>
    <w:rPr>
      <w:rFonts w:ascii="Tahoma" w:hAnsi="Tahoma"/>
    </w:rPr>
  </w:style>
  <w:style w:type="paragraph" w:styleId="E-mailSignature">
    <w:name w:val="E-mail Signature"/>
    <w:basedOn w:val="Normal"/>
    <w:qFormat/>
    <w:rsid w:val="00445504"/>
  </w:style>
  <w:style w:type="paragraph" w:styleId="EndnoteText">
    <w:name w:val="endnote text"/>
    <w:basedOn w:val="Normal"/>
    <w:semiHidden/>
    <w:qFormat/>
    <w:rsid w:val="00445504"/>
  </w:style>
  <w:style w:type="paragraph" w:styleId="EnvelopeAddress">
    <w:name w:val="envelope address"/>
    <w:basedOn w:val="Normal"/>
    <w:qFormat/>
    <w:rsid w:val="00445504"/>
    <w:pPr>
      <w:ind w:left="2880"/>
    </w:pPr>
    <w:rPr>
      <w:sz w:val="24"/>
      <w:szCs w:val="24"/>
    </w:rPr>
  </w:style>
  <w:style w:type="paragraph" w:styleId="EnvelopeReturn">
    <w:name w:val="envelope return"/>
    <w:basedOn w:val="Normal"/>
    <w:qFormat/>
    <w:rsid w:val="00445504"/>
  </w:style>
  <w:style w:type="paragraph" w:styleId="FootnoteText">
    <w:name w:val="footnote text"/>
    <w:basedOn w:val="Normal"/>
    <w:semiHidden/>
    <w:qFormat/>
    <w:rsid w:val="00445504"/>
  </w:style>
  <w:style w:type="paragraph" w:styleId="HTMLAddress">
    <w:name w:val="HTML Address"/>
    <w:basedOn w:val="Normal"/>
    <w:qFormat/>
    <w:rsid w:val="00445504"/>
    <w:rPr>
      <w:i/>
    </w:rPr>
  </w:style>
  <w:style w:type="paragraph" w:styleId="HTMLPreformatted">
    <w:name w:val="HTML Preformatted"/>
    <w:basedOn w:val="Normal"/>
    <w:link w:val="HTMLPreformattedChar"/>
    <w:uiPriority w:val="99"/>
    <w:qFormat/>
    <w:rsid w:val="00445504"/>
    <w:rPr>
      <w:rFonts w:ascii="Courier New" w:hAnsi="Courier New"/>
    </w:rPr>
  </w:style>
  <w:style w:type="paragraph" w:styleId="Index1">
    <w:name w:val="index 1"/>
    <w:basedOn w:val="Normal"/>
    <w:next w:val="Normal"/>
    <w:autoRedefine/>
    <w:semiHidden/>
    <w:qFormat/>
    <w:rsid w:val="00445504"/>
    <w:pPr>
      <w:ind w:left="200" w:hanging="200"/>
    </w:pPr>
  </w:style>
  <w:style w:type="paragraph" w:styleId="Index2">
    <w:name w:val="index 2"/>
    <w:basedOn w:val="Normal"/>
    <w:next w:val="Normal"/>
    <w:autoRedefine/>
    <w:semiHidden/>
    <w:qFormat/>
    <w:rsid w:val="00445504"/>
    <w:pPr>
      <w:ind w:left="400" w:hanging="200"/>
    </w:pPr>
  </w:style>
  <w:style w:type="paragraph" w:styleId="Index3">
    <w:name w:val="index 3"/>
    <w:basedOn w:val="Normal"/>
    <w:next w:val="Normal"/>
    <w:autoRedefine/>
    <w:semiHidden/>
    <w:qFormat/>
    <w:rsid w:val="00445504"/>
    <w:pPr>
      <w:ind w:left="600" w:hanging="200"/>
    </w:pPr>
  </w:style>
  <w:style w:type="paragraph" w:styleId="Index4">
    <w:name w:val="index 4"/>
    <w:basedOn w:val="Normal"/>
    <w:next w:val="Normal"/>
    <w:autoRedefine/>
    <w:semiHidden/>
    <w:qFormat/>
    <w:rsid w:val="00445504"/>
    <w:pPr>
      <w:ind w:left="800" w:hanging="200"/>
    </w:pPr>
  </w:style>
  <w:style w:type="paragraph" w:styleId="Index5">
    <w:name w:val="index 5"/>
    <w:basedOn w:val="Normal"/>
    <w:next w:val="Normal"/>
    <w:autoRedefine/>
    <w:semiHidden/>
    <w:qFormat/>
    <w:rsid w:val="00445504"/>
    <w:pPr>
      <w:ind w:left="1000" w:hanging="200"/>
    </w:pPr>
  </w:style>
  <w:style w:type="paragraph" w:styleId="Index6">
    <w:name w:val="index 6"/>
    <w:basedOn w:val="Normal"/>
    <w:next w:val="Normal"/>
    <w:autoRedefine/>
    <w:semiHidden/>
    <w:qFormat/>
    <w:rsid w:val="00445504"/>
    <w:pPr>
      <w:ind w:left="1200" w:hanging="200"/>
    </w:pPr>
  </w:style>
  <w:style w:type="paragraph" w:styleId="Index7">
    <w:name w:val="index 7"/>
    <w:basedOn w:val="Normal"/>
    <w:next w:val="Normal"/>
    <w:autoRedefine/>
    <w:semiHidden/>
    <w:qFormat/>
    <w:rsid w:val="00445504"/>
    <w:pPr>
      <w:ind w:left="1400" w:hanging="200"/>
    </w:pPr>
  </w:style>
  <w:style w:type="paragraph" w:styleId="Index8">
    <w:name w:val="index 8"/>
    <w:basedOn w:val="Normal"/>
    <w:next w:val="Normal"/>
    <w:autoRedefine/>
    <w:semiHidden/>
    <w:qFormat/>
    <w:rsid w:val="00445504"/>
    <w:pPr>
      <w:ind w:left="1600" w:hanging="200"/>
    </w:pPr>
  </w:style>
  <w:style w:type="paragraph" w:styleId="Index9">
    <w:name w:val="index 9"/>
    <w:basedOn w:val="Normal"/>
    <w:next w:val="Normal"/>
    <w:autoRedefine/>
    <w:semiHidden/>
    <w:qFormat/>
    <w:rsid w:val="00445504"/>
    <w:pPr>
      <w:ind w:left="1800" w:hanging="200"/>
    </w:pPr>
  </w:style>
  <w:style w:type="paragraph" w:styleId="IndexHeading">
    <w:name w:val="index heading"/>
    <w:basedOn w:val="Normal"/>
    <w:semiHidden/>
    <w:qFormat/>
    <w:rsid w:val="00445504"/>
    <w:rPr>
      <w:b/>
    </w:rPr>
  </w:style>
  <w:style w:type="paragraph" w:styleId="ListBullet3">
    <w:name w:val="List Bullet 3"/>
    <w:basedOn w:val="Normal"/>
    <w:autoRedefine/>
    <w:qFormat/>
    <w:rsid w:val="00445504"/>
  </w:style>
  <w:style w:type="paragraph" w:styleId="ListBullet4">
    <w:name w:val="List Bullet 4"/>
    <w:basedOn w:val="Normal"/>
    <w:autoRedefine/>
    <w:qFormat/>
    <w:rsid w:val="00445504"/>
  </w:style>
  <w:style w:type="paragraph" w:styleId="ListBullet5">
    <w:name w:val="List Bullet 5"/>
    <w:basedOn w:val="Normal"/>
    <w:autoRedefine/>
    <w:qFormat/>
    <w:rsid w:val="00445504"/>
  </w:style>
  <w:style w:type="paragraph" w:styleId="ListNumber">
    <w:name w:val="List Number"/>
    <w:basedOn w:val="Normal"/>
    <w:qFormat/>
    <w:rsid w:val="00445504"/>
  </w:style>
  <w:style w:type="paragraph" w:styleId="ListBullet">
    <w:name w:val="List Bullet"/>
    <w:basedOn w:val="Normal"/>
    <w:autoRedefine/>
    <w:qFormat/>
    <w:rsid w:val="00445504"/>
  </w:style>
  <w:style w:type="paragraph" w:styleId="ListBullet2">
    <w:name w:val="List Bullet 2"/>
    <w:basedOn w:val="Normal"/>
    <w:autoRedefine/>
    <w:qFormat/>
    <w:rsid w:val="00445504"/>
  </w:style>
  <w:style w:type="paragraph" w:styleId="ListContinue">
    <w:name w:val="List Continue"/>
    <w:basedOn w:val="Normal"/>
    <w:qFormat/>
    <w:rsid w:val="00445504"/>
    <w:pPr>
      <w:spacing w:after="120"/>
      <w:ind w:left="360"/>
    </w:pPr>
  </w:style>
  <w:style w:type="paragraph" w:styleId="ListContinue2">
    <w:name w:val="List Continue 2"/>
    <w:basedOn w:val="Normal"/>
    <w:qFormat/>
    <w:rsid w:val="00445504"/>
    <w:pPr>
      <w:spacing w:after="120"/>
      <w:ind w:left="720"/>
    </w:pPr>
  </w:style>
  <w:style w:type="paragraph" w:styleId="ListContinue3">
    <w:name w:val="List Continue 3"/>
    <w:basedOn w:val="Normal"/>
    <w:qFormat/>
    <w:rsid w:val="00445504"/>
    <w:pPr>
      <w:spacing w:after="120"/>
      <w:ind w:left="1080"/>
    </w:pPr>
  </w:style>
  <w:style w:type="paragraph" w:styleId="ListContinue4">
    <w:name w:val="List Continue 4"/>
    <w:basedOn w:val="Normal"/>
    <w:qFormat/>
    <w:rsid w:val="00445504"/>
    <w:pPr>
      <w:spacing w:after="120"/>
      <w:ind w:left="1440"/>
    </w:pPr>
  </w:style>
  <w:style w:type="paragraph" w:styleId="ListContinue5">
    <w:name w:val="List Continue 5"/>
    <w:basedOn w:val="Normal"/>
    <w:qFormat/>
    <w:rsid w:val="00445504"/>
    <w:pPr>
      <w:spacing w:after="120"/>
      <w:ind w:left="1800"/>
    </w:pPr>
  </w:style>
  <w:style w:type="paragraph" w:styleId="ListNumber2">
    <w:name w:val="List Number 2"/>
    <w:basedOn w:val="Normal"/>
    <w:qFormat/>
    <w:rsid w:val="00445504"/>
  </w:style>
  <w:style w:type="paragraph" w:styleId="ListNumber3">
    <w:name w:val="List Number 3"/>
    <w:basedOn w:val="Normal"/>
    <w:qFormat/>
    <w:rsid w:val="00445504"/>
  </w:style>
  <w:style w:type="paragraph" w:styleId="ListNumber4">
    <w:name w:val="List Number 4"/>
    <w:basedOn w:val="Normal"/>
    <w:qFormat/>
    <w:rsid w:val="00445504"/>
  </w:style>
  <w:style w:type="paragraph" w:styleId="ListNumber5">
    <w:name w:val="List Number 5"/>
    <w:basedOn w:val="Normal"/>
    <w:qFormat/>
    <w:rsid w:val="00445504"/>
  </w:style>
  <w:style w:type="paragraph" w:styleId="MacroText">
    <w:name w:val="macro"/>
    <w:semiHidden/>
    <w:qFormat/>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rsid w:val="00445504"/>
    <w:pPr>
      <w:pBdr>
        <w:top w:val="single" w:sz="6" w:space="1" w:color="00000A"/>
        <w:left w:val="single" w:sz="6" w:space="1" w:color="00000A"/>
        <w:bottom w:val="single" w:sz="6" w:space="1" w:color="00000A"/>
        <w:right w:val="single" w:sz="6" w:space="1" w:color="00000A"/>
      </w:pBdr>
      <w:shd w:val="pct20" w:color="auto" w:fill="auto"/>
      <w:ind w:left="1080" w:hanging="1080"/>
    </w:pPr>
    <w:rPr>
      <w:sz w:val="24"/>
      <w:szCs w:val="24"/>
    </w:rPr>
  </w:style>
  <w:style w:type="paragraph" w:styleId="NormalIndent">
    <w:name w:val="Normal Indent"/>
    <w:basedOn w:val="Normal"/>
    <w:qFormat/>
    <w:rsid w:val="00445504"/>
    <w:pPr>
      <w:ind w:left="720"/>
    </w:pPr>
  </w:style>
  <w:style w:type="paragraph" w:styleId="NoteHeading">
    <w:name w:val="Note Heading"/>
    <w:basedOn w:val="Normal"/>
    <w:next w:val="Normal"/>
    <w:qFormat/>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rPr>
      <w:sz w:val="24"/>
      <w:szCs w:val="24"/>
    </w:rPr>
  </w:style>
  <w:style w:type="paragraph" w:styleId="TableofAuthorities">
    <w:name w:val="table of authorities"/>
    <w:basedOn w:val="Normal"/>
    <w:next w:val="Normal"/>
    <w:semiHidden/>
    <w:qFormat/>
    <w:rsid w:val="00445504"/>
    <w:pPr>
      <w:ind w:left="200" w:hanging="200"/>
    </w:pPr>
  </w:style>
  <w:style w:type="paragraph" w:styleId="TableofFigures">
    <w:name w:val="table of figures"/>
    <w:basedOn w:val="Normal"/>
    <w:next w:val="Normal"/>
    <w:qFormat/>
    <w:rsid w:val="00445504"/>
    <w:pPr>
      <w:ind w:left="400" w:hanging="400"/>
    </w:pPr>
  </w:style>
  <w:style w:type="paragraph" w:styleId="TOAHeading">
    <w:name w:val="toa heading"/>
    <w:basedOn w:val="Normal"/>
    <w:next w:val="Normal"/>
    <w:semiHidden/>
    <w:qFormat/>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paragraph" w:styleId="BalloonText">
    <w:name w:val="Balloon Text"/>
    <w:basedOn w:val="Normal"/>
    <w:semiHidden/>
    <w:qFormat/>
    <w:rsid w:val="00445504"/>
    <w:rPr>
      <w:rFonts w:ascii="Tahoma" w:hAnsi="Tahoma"/>
      <w:sz w:val="16"/>
      <w:szCs w:val="16"/>
    </w:rPr>
  </w:style>
  <w:style w:type="paragraph" w:styleId="CommentSubject">
    <w:name w:val="annotation subject"/>
    <w:basedOn w:val="CommentText"/>
    <w:semiHidden/>
    <w:qFormat/>
    <w:rsid w:val="00445504"/>
    <w:rPr>
      <w:b/>
    </w:rPr>
  </w:style>
  <w:style w:type="paragraph" w:styleId="Revision">
    <w:name w:val="Revision"/>
    <w:uiPriority w:val="99"/>
    <w:semiHidden/>
    <w:qFormat/>
    <w:rsid w:val="00D6243A"/>
  </w:style>
  <w:style w:type="paragraph" w:styleId="ListParagraph">
    <w:name w:val="List Paragraph"/>
    <w:basedOn w:val="Normal"/>
    <w:uiPriority w:val="34"/>
    <w:qFormat/>
    <w:rsid w:val="00201A2E"/>
    <w:pPr>
      <w:ind w:left="720"/>
    </w:pPr>
  </w:style>
  <w:style w:type="paragraph" w:styleId="Bibliography">
    <w:name w:val="Bibliography"/>
    <w:basedOn w:val="Normal"/>
    <w:next w:val="Normal"/>
    <w:uiPriority w:val="37"/>
    <w:unhideWhenUsed/>
    <w:qFormat/>
    <w:rsid w:val="00BA5704"/>
    <w:pPr>
      <w:tabs>
        <w:tab w:val="left" w:pos="384"/>
      </w:tabs>
      <w:spacing w:after="240"/>
      <w:ind w:left="384" w:hanging="384"/>
    </w:pPr>
  </w:style>
  <w:style w:type="table" w:styleId="TableGrid">
    <w:name w:val="Table Grid"/>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2C5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A0862"/>
    <w:rPr>
      <w:color w:val="0000FF"/>
      <w:u w:val="single"/>
    </w:rPr>
  </w:style>
  <w:style w:type="character" w:customStyle="1" w:styleId="UnresolvedMention1">
    <w:name w:val="Unresolved Mention1"/>
    <w:basedOn w:val="DefaultParagraphFont"/>
    <w:uiPriority w:val="99"/>
    <w:semiHidden/>
    <w:unhideWhenUsed/>
    <w:rsid w:val="00CC1A4B"/>
    <w:rPr>
      <w:color w:val="605E5C"/>
      <w:shd w:val="clear" w:color="auto" w:fill="E1DFDD"/>
    </w:rPr>
  </w:style>
  <w:style w:type="table" w:customStyle="1" w:styleId="a">
    <w:basedOn w:val="TableNormal"/>
    <w:tblPr>
      <w:tblStyleRowBandSize w:val="1"/>
      <w:tblStyleColBandSize w:val="1"/>
      <w:tblCellMar>
        <w:left w:w="115" w:type="dxa"/>
        <w:right w:w="115" w:type="dxa"/>
      </w:tblCellMar>
    </w:tblPr>
    <w:tcPr>
      <w:shd w:val="clear" w:color="auto" w:fill="auto"/>
    </w:tc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left w:w="115" w:type="dxa"/>
        <w:right w:w="115" w:type="dxa"/>
      </w:tblCellMar>
    </w:tblPr>
    <w:tcPr>
      <w:shd w:val="clear" w:color="auto" w:fill="auto"/>
    </w:tc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sidev.info/mzML" TargetMode="External"/><Relationship Id="rId13" Type="http://schemas.openxmlformats.org/officeDocument/2006/relationships/hyperlink" Target="http://proteomecentral.proteomexchange.org/cgi/GetDataset?ID=PXD00836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matt.chambers42@gmail.com"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psidev.info/mzML" TargetMode="External"/><Relationship Id="rId14" Type="http://schemas.openxmlformats.org/officeDocument/2006/relationships/hyperlink" Target="https://github.com/OpenMS/OpenMS/blob/develop/src/tests/topp/OpenSwathWorkflow_1_input.mz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2kL8EY2Q58ryuzGb7GKZfFCFUQ==">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4016</Words>
  <Characters>22893</Characters>
  <Application>Microsoft Office Word</Application>
  <DocSecurity>0</DocSecurity>
  <Lines>190</Lines>
  <Paragraphs>53</Paragraphs>
  <ScaleCrop>false</ScaleCrop>
  <Company/>
  <LinksUpToDate>false</LinksUpToDate>
  <CharactersWithSpaces>26856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Eric Deutsch</cp:lastModifiedBy>
  <cp:revision>2</cp:revision>
  <dcterms:created xsi:type="dcterms:W3CDTF">2021-03-25T05:27:00Z</dcterms:created>
  <dcterms:modified xsi:type="dcterms:W3CDTF">2021-05-24T17:20:00Z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Swiss Institute of Bioinformatics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zotero-version="5.0.22"&gt;&lt;session id="AIGZwFHi"/&gt;&lt;style id="http://www.zotero.org/styles/molecular-and-cellular-proteomics" hasBibliography="1" bibliographyStyleHasBeenSet="1"/&gt;&lt;prefs&gt;&lt;pref name="fieldType" value="Field"/&gt;&lt;pref name=</vt:lpwstr>
  </property>
  <property fmtid="{D5CDD505-2E9C-101B-9397-08002B2CF9AE}" pid="10" name="ZOTERO_PREF_2">
    <vt:lpwstr>"automaticJournalAbbreviations" value="true"/&gt;&lt;pref name="noteType" value="0"/&gt;&lt;/prefs&gt;&lt;/data&gt;</vt:lpwstr>
  </property>
  <property fmtid="{D5CDD505-2E9C-101B-9397-08002B2CF9AE}" pid="11" name="ggf-doc-name">
    <vt:lpwstr>document name</vt:lpwstr>
  </property>
  <property fmtid="{D5CDD505-2E9C-101B-9397-08002B2CF9AE}" pid="12" name="ggf-doc-revision-date">
    <vt:lpwstr/>
  </property>
  <property fmtid="{D5CDD505-2E9C-101B-9397-08002B2CF9AE}" pid="13" name="ggf-doc-version">
    <vt:lpwstr>001</vt:lpwstr>
  </property>
  <property fmtid="{D5CDD505-2E9C-101B-9397-08002B2CF9AE}" pid="14" name="ggf-doc-version-date">
    <vt:lpwstr>1 January 1970</vt:lpwstr>
  </property>
  <property fmtid="{D5CDD505-2E9C-101B-9397-08002B2CF9AE}" pid="15" name="ggf-group-mail">
    <vt:lpwstr>example@ggf.org</vt:lpwstr>
  </property>
  <property fmtid="{D5CDD505-2E9C-101B-9397-08002B2CF9AE}" pid="16" name="ggf-group-name">
    <vt:lpwstr>WG or RG or CG name</vt:lpwstr>
  </property>
  <property fmtid="{D5CDD505-2E9C-101B-9397-08002B2CF9AE}" pid="17" name="ggf-gwd-type">
    <vt:lpwstr>GWD-R, GWD-I or GWD-C</vt:lpwstr>
  </property>
</Properties>
</file>